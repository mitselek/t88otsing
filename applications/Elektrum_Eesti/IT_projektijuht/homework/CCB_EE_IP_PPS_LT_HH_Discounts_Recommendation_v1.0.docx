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0C6E0" w14:textId="77777777" w:rsidR="00F06C46" w:rsidRPr="00DD3490" w:rsidRDefault="00F06C46" w:rsidP="00A12476">
      <w:pPr>
        <w:jc w:val="center"/>
        <w:rPr>
          <w:szCs w:val="22"/>
          <w:lang w:val="en-US"/>
        </w:rPr>
      </w:pPr>
      <w:proofErr w:type="spellStart"/>
      <w:r w:rsidRPr="00DD3490">
        <w:rPr>
          <w:szCs w:val="22"/>
          <w:lang w:val="en-US"/>
        </w:rPr>
        <w:t>Akciju</w:t>
      </w:r>
      <w:proofErr w:type="spellEnd"/>
      <w:r w:rsidRPr="00DD3490">
        <w:rPr>
          <w:szCs w:val="22"/>
          <w:lang w:val="en-US"/>
        </w:rPr>
        <w:t xml:space="preserve"> </w:t>
      </w:r>
      <w:proofErr w:type="spellStart"/>
      <w:r w:rsidRPr="00DD3490">
        <w:rPr>
          <w:szCs w:val="22"/>
          <w:lang w:val="en-US"/>
        </w:rPr>
        <w:t>sabiedrība</w:t>
      </w:r>
      <w:proofErr w:type="spellEnd"/>
      <w:r w:rsidRPr="00DD3490">
        <w:rPr>
          <w:szCs w:val="22"/>
          <w:lang w:val="en-US"/>
        </w:rPr>
        <w:t xml:space="preserve"> “</w:t>
      </w:r>
      <w:proofErr w:type="spellStart"/>
      <w:r w:rsidRPr="00DD3490">
        <w:rPr>
          <w:szCs w:val="22"/>
          <w:lang w:val="en-US"/>
        </w:rPr>
        <w:t>Latvenergo</w:t>
      </w:r>
      <w:proofErr w:type="spellEnd"/>
      <w:r w:rsidRPr="00DD3490">
        <w:rPr>
          <w:szCs w:val="22"/>
          <w:lang w:val="en-US"/>
        </w:rPr>
        <w:t>”</w:t>
      </w:r>
    </w:p>
    <w:p w14:paraId="5590C6E1" w14:textId="386266F3" w:rsidR="00F06C46" w:rsidRPr="00DD3490" w:rsidRDefault="00D43C5D" w:rsidP="00A33B2C">
      <w:pPr>
        <w:jc w:val="center"/>
        <w:rPr>
          <w:szCs w:val="22"/>
          <w:lang w:val="en-US"/>
        </w:rPr>
      </w:pPr>
      <w:proofErr w:type="spellStart"/>
      <w:r w:rsidRPr="00DD3490">
        <w:rPr>
          <w:szCs w:val="22"/>
          <w:lang w:val="en-US"/>
        </w:rPr>
        <w:t>Projekts</w:t>
      </w:r>
      <w:proofErr w:type="spellEnd"/>
      <w:r w:rsidRPr="00DD3490">
        <w:rPr>
          <w:szCs w:val="22"/>
          <w:lang w:val="en-US"/>
        </w:rPr>
        <w:t xml:space="preserve"> “CC&amp;B </w:t>
      </w:r>
      <w:proofErr w:type="spellStart"/>
      <w:r w:rsidRPr="00DD3490">
        <w:rPr>
          <w:szCs w:val="22"/>
          <w:lang w:val="en-US"/>
        </w:rPr>
        <w:t>attīstība</w:t>
      </w:r>
      <w:proofErr w:type="spellEnd"/>
      <w:r w:rsidRPr="00DD3490">
        <w:rPr>
          <w:szCs w:val="22"/>
          <w:lang w:val="en-US"/>
        </w:rPr>
        <w:t xml:space="preserve"> un </w:t>
      </w:r>
      <w:proofErr w:type="spellStart"/>
      <w:r w:rsidRPr="00DD3490">
        <w:rPr>
          <w:szCs w:val="22"/>
          <w:lang w:val="en-US"/>
        </w:rPr>
        <w:t>uzturēšana</w:t>
      </w:r>
      <w:proofErr w:type="spellEnd"/>
      <w:r w:rsidRPr="00DD3490">
        <w:rPr>
          <w:szCs w:val="22"/>
          <w:lang w:val="en-US"/>
        </w:rPr>
        <w:t>”</w:t>
      </w:r>
    </w:p>
    <w:p w14:paraId="5590C6E2" w14:textId="77777777" w:rsidR="00F06C46" w:rsidRPr="00DD3490" w:rsidRDefault="00F06C46" w:rsidP="00A33B2C">
      <w:pPr>
        <w:jc w:val="center"/>
        <w:rPr>
          <w:szCs w:val="22"/>
          <w:lang w:val="en-US"/>
        </w:rPr>
      </w:pPr>
    </w:p>
    <w:p w14:paraId="3C6A27B7" w14:textId="77777777" w:rsidR="00501845" w:rsidRPr="00DD3490" w:rsidRDefault="00501845" w:rsidP="002F34C8">
      <w:pPr>
        <w:tabs>
          <w:tab w:val="left" w:pos="1134"/>
        </w:tabs>
        <w:jc w:val="both"/>
        <w:rPr>
          <w:b/>
          <w:szCs w:val="22"/>
          <w:lang w:val="en-US"/>
        </w:rPr>
      </w:pPr>
    </w:p>
    <w:p w14:paraId="7AB8DCF4" w14:textId="77777777" w:rsidR="001B7F25" w:rsidRPr="00DD3490" w:rsidRDefault="001B7F25" w:rsidP="002F34C8">
      <w:pPr>
        <w:tabs>
          <w:tab w:val="left" w:pos="1134"/>
        </w:tabs>
        <w:jc w:val="both"/>
        <w:rPr>
          <w:b/>
          <w:szCs w:val="22"/>
          <w:lang w:val="en-US"/>
        </w:rPr>
      </w:pPr>
    </w:p>
    <w:p w14:paraId="210174FA" w14:textId="77777777" w:rsidR="001B7F25" w:rsidRPr="00DD3490" w:rsidRDefault="001B7F25" w:rsidP="002F34C8">
      <w:pPr>
        <w:tabs>
          <w:tab w:val="left" w:pos="1134"/>
        </w:tabs>
        <w:jc w:val="both"/>
        <w:rPr>
          <w:b/>
          <w:szCs w:val="22"/>
          <w:lang w:val="en-US"/>
        </w:rPr>
      </w:pPr>
    </w:p>
    <w:p w14:paraId="6F59939A" w14:textId="77777777" w:rsidR="001B7F25" w:rsidRPr="00DD3490" w:rsidRDefault="001B7F25" w:rsidP="002F34C8">
      <w:pPr>
        <w:tabs>
          <w:tab w:val="left" w:pos="1134"/>
        </w:tabs>
        <w:jc w:val="both"/>
        <w:rPr>
          <w:b/>
          <w:szCs w:val="22"/>
          <w:lang w:val="en-US"/>
        </w:rPr>
      </w:pPr>
    </w:p>
    <w:p w14:paraId="5A807A66" w14:textId="77777777" w:rsidR="001B7F25" w:rsidRPr="00DD3490" w:rsidRDefault="001B7F25" w:rsidP="002F34C8">
      <w:pPr>
        <w:tabs>
          <w:tab w:val="left" w:pos="1134"/>
        </w:tabs>
        <w:jc w:val="both"/>
        <w:rPr>
          <w:b/>
          <w:szCs w:val="22"/>
          <w:lang w:val="en-US"/>
        </w:rPr>
      </w:pPr>
    </w:p>
    <w:p w14:paraId="0DE473D9" w14:textId="77777777" w:rsidR="001B7F25" w:rsidRPr="00DD3490" w:rsidRDefault="001B7F25" w:rsidP="002F34C8">
      <w:pPr>
        <w:tabs>
          <w:tab w:val="left" w:pos="1134"/>
        </w:tabs>
        <w:jc w:val="both"/>
        <w:rPr>
          <w:b/>
          <w:szCs w:val="22"/>
          <w:lang w:val="en-US"/>
        </w:rPr>
      </w:pPr>
    </w:p>
    <w:p w14:paraId="103D08AD" w14:textId="77777777" w:rsidR="001B7F25" w:rsidRPr="00DD3490" w:rsidRDefault="001B7F25" w:rsidP="002F34C8">
      <w:pPr>
        <w:tabs>
          <w:tab w:val="left" w:pos="1134"/>
        </w:tabs>
        <w:jc w:val="both"/>
        <w:rPr>
          <w:b/>
          <w:szCs w:val="22"/>
          <w:lang w:val="en-US"/>
        </w:rPr>
      </w:pPr>
    </w:p>
    <w:p w14:paraId="10829B35" w14:textId="77777777" w:rsidR="001B7F25" w:rsidRPr="00DD3490" w:rsidRDefault="001B7F25" w:rsidP="002F34C8">
      <w:pPr>
        <w:tabs>
          <w:tab w:val="left" w:pos="1134"/>
        </w:tabs>
        <w:jc w:val="both"/>
        <w:rPr>
          <w:b/>
          <w:szCs w:val="22"/>
          <w:lang w:val="en-US"/>
        </w:rPr>
      </w:pPr>
    </w:p>
    <w:p w14:paraId="7D89093B" w14:textId="77777777" w:rsidR="001B7F25" w:rsidRPr="00DD3490" w:rsidRDefault="001B7F25" w:rsidP="002F34C8">
      <w:pPr>
        <w:tabs>
          <w:tab w:val="left" w:pos="1134"/>
        </w:tabs>
        <w:jc w:val="both"/>
        <w:rPr>
          <w:b/>
          <w:szCs w:val="22"/>
          <w:lang w:val="en-US"/>
        </w:rPr>
      </w:pPr>
    </w:p>
    <w:p w14:paraId="1568AD42" w14:textId="7F15165E" w:rsidR="00353CC9" w:rsidRPr="00DD3490" w:rsidRDefault="00B36A00" w:rsidP="00353CC9">
      <w:pPr>
        <w:pStyle w:val="H1NOTOC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EE</w:t>
      </w:r>
      <w:r w:rsidR="00353CC9" w:rsidRPr="00DD3490">
        <w:rPr>
          <w:lang w:val="en-US"/>
        </w:rPr>
        <w:t xml:space="preserve"> HH </w:t>
      </w:r>
      <w:r w:rsidR="0004571E" w:rsidRPr="00DD3490">
        <w:rPr>
          <w:lang w:val="en-US"/>
        </w:rPr>
        <w:t>Recommendation functionality with PROMO code</w:t>
      </w:r>
    </w:p>
    <w:p w14:paraId="044C97AC" w14:textId="55630EB6" w:rsidR="001B7F25" w:rsidRPr="00DD3490" w:rsidRDefault="0071330E" w:rsidP="00342C72">
      <w:pPr>
        <w:pStyle w:val="H1NOTOC"/>
        <w:numPr>
          <w:ilvl w:val="0"/>
          <w:numId w:val="0"/>
        </w:numPr>
        <w:ind w:left="720"/>
        <w:rPr>
          <w:lang w:val="en-US"/>
        </w:rPr>
      </w:pPr>
      <w:proofErr w:type="spellStart"/>
      <w:r w:rsidRPr="00DD3490">
        <w:rPr>
          <w:lang w:val="en-US"/>
        </w:rPr>
        <w:t>prasību</w:t>
      </w:r>
      <w:proofErr w:type="spellEnd"/>
      <w:r w:rsidRPr="00DD3490">
        <w:rPr>
          <w:lang w:val="en-US"/>
        </w:rPr>
        <w:t xml:space="preserve"> </w:t>
      </w:r>
      <w:proofErr w:type="spellStart"/>
      <w:r w:rsidRPr="00DD3490">
        <w:rPr>
          <w:lang w:val="en-US"/>
        </w:rPr>
        <w:t>specifikācija</w:t>
      </w:r>
      <w:proofErr w:type="spellEnd"/>
    </w:p>
    <w:p w14:paraId="4FF169B8" w14:textId="77777777" w:rsidR="001B7F25" w:rsidRPr="00DD3490" w:rsidRDefault="001B7F25" w:rsidP="002F34C8">
      <w:pPr>
        <w:tabs>
          <w:tab w:val="left" w:pos="1134"/>
        </w:tabs>
        <w:jc w:val="both"/>
        <w:rPr>
          <w:szCs w:val="22"/>
          <w:lang w:val="en-US"/>
        </w:rPr>
      </w:pPr>
    </w:p>
    <w:p w14:paraId="403F8292" w14:textId="6D2BF29E" w:rsidR="001B7F25" w:rsidRPr="00DD3490" w:rsidRDefault="00CA12D6" w:rsidP="001B7F25">
      <w:pPr>
        <w:jc w:val="center"/>
        <w:rPr>
          <w:i/>
          <w:sz w:val="24"/>
          <w:szCs w:val="24"/>
          <w:lang w:val="en-US"/>
        </w:rPr>
      </w:pPr>
      <w:proofErr w:type="spellStart"/>
      <w:r w:rsidRPr="00DD3490">
        <w:rPr>
          <w:i/>
          <w:sz w:val="24"/>
          <w:szCs w:val="24"/>
          <w:lang w:val="en-US"/>
        </w:rPr>
        <w:t>Versija</w:t>
      </w:r>
      <w:proofErr w:type="spellEnd"/>
      <w:r w:rsidRPr="00DD3490">
        <w:rPr>
          <w:i/>
          <w:sz w:val="24"/>
          <w:szCs w:val="24"/>
          <w:lang w:val="en-US"/>
        </w:rPr>
        <w:t xml:space="preserve"> 1.</w:t>
      </w:r>
      <w:r w:rsidR="00F27E20" w:rsidRPr="00DD3490">
        <w:rPr>
          <w:i/>
          <w:sz w:val="24"/>
          <w:szCs w:val="24"/>
          <w:lang w:val="en-US"/>
        </w:rPr>
        <w:t>0</w:t>
      </w:r>
      <w:r w:rsidR="001B7F25" w:rsidRPr="00DD3490">
        <w:rPr>
          <w:i/>
          <w:sz w:val="24"/>
          <w:szCs w:val="24"/>
          <w:lang w:val="en-US"/>
        </w:rPr>
        <w:t>.</w:t>
      </w:r>
      <w:r w:rsidR="00353CC9" w:rsidRPr="00DD3490">
        <w:rPr>
          <w:i/>
          <w:sz w:val="24"/>
          <w:szCs w:val="24"/>
          <w:lang w:val="en-US"/>
        </w:rPr>
        <w:t xml:space="preserve"> </w:t>
      </w:r>
      <w:r w:rsidR="0004571E" w:rsidRPr="00DD3490">
        <w:rPr>
          <w:i/>
          <w:sz w:val="24"/>
          <w:szCs w:val="24"/>
          <w:lang w:val="en-US"/>
        </w:rPr>
        <w:t>1</w:t>
      </w:r>
      <w:r w:rsidR="00303355">
        <w:rPr>
          <w:i/>
          <w:sz w:val="24"/>
          <w:szCs w:val="24"/>
          <w:lang w:val="en-US"/>
        </w:rPr>
        <w:t>9</w:t>
      </w:r>
      <w:r w:rsidR="0004571E" w:rsidRPr="00DD3490">
        <w:rPr>
          <w:i/>
          <w:sz w:val="24"/>
          <w:szCs w:val="24"/>
          <w:lang w:val="en-US"/>
        </w:rPr>
        <w:t>.02.2021</w:t>
      </w:r>
      <w:r w:rsidR="001B7F25" w:rsidRPr="00DD3490">
        <w:rPr>
          <w:i/>
          <w:sz w:val="24"/>
          <w:szCs w:val="24"/>
          <w:lang w:val="en-US"/>
        </w:rPr>
        <w:t>.</w:t>
      </w:r>
    </w:p>
    <w:p w14:paraId="2D603AA8" w14:textId="77777777" w:rsidR="001B7F25" w:rsidRPr="00DD3490" w:rsidRDefault="001B7F25" w:rsidP="002F34C8">
      <w:pPr>
        <w:tabs>
          <w:tab w:val="left" w:pos="1134"/>
        </w:tabs>
        <w:jc w:val="both"/>
        <w:rPr>
          <w:szCs w:val="22"/>
          <w:lang w:val="en-US"/>
        </w:rPr>
      </w:pPr>
    </w:p>
    <w:p w14:paraId="5FB71A38" w14:textId="77777777" w:rsidR="001B7F25" w:rsidRPr="00DD3490" w:rsidRDefault="001B7F25" w:rsidP="002F34C8">
      <w:pPr>
        <w:tabs>
          <w:tab w:val="left" w:pos="1134"/>
        </w:tabs>
        <w:jc w:val="both"/>
        <w:rPr>
          <w:szCs w:val="22"/>
          <w:lang w:val="en-US"/>
        </w:rPr>
      </w:pPr>
    </w:p>
    <w:p w14:paraId="0E75B25C" w14:textId="77777777" w:rsidR="001B7F25" w:rsidRPr="00DD3490" w:rsidRDefault="001B7F25" w:rsidP="002F34C8">
      <w:pPr>
        <w:tabs>
          <w:tab w:val="left" w:pos="1134"/>
        </w:tabs>
        <w:jc w:val="both"/>
        <w:rPr>
          <w:szCs w:val="22"/>
          <w:lang w:val="en-US"/>
        </w:rPr>
      </w:pPr>
    </w:p>
    <w:p w14:paraId="544828FF" w14:textId="77777777" w:rsidR="001B7F25" w:rsidRPr="00DD3490" w:rsidRDefault="001B7F25" w:rsidP="002F34C8">
      <w:pPr>
        <w:tabs>
          <w:tab w:val="left" w:pos="1134"/>
        </w:tabs>
        <w:jc w:val="both"/>
        <w:rPr>
          <w:szCs w:val="22"/>
          <w:lang w:val="en-US"/>
        </w:rPr>
      </w:pPr>
    </w:p>
    <w:p w14:paraId="4F826614" w14:textId="77777777" w:rsidR="00501845" w:rsidRPr="00DD3490" w:rsidRDefault="00501845" w:rsidP="002F34C8">
      <w:pPr>
        <w:tabs>
          <w:tab w:val="left" w:pos="1134"/>
        </w:tabs>
        <w:jc w:val="both"/>
        <w:rPr>
          <w:szCs w:val="22"/>
          <w:lang w:val="en-US"/>
        </w:rPr>
      </w:pPr>
    </w:p>
    <w:p w14:paraId="5590C708" w14:textId="77777777" w:rsidR="00127946" w:rsidRPr="00DD3490" w:rsidRDefault="00127946" w:rsidP="004D7FC8">
      <w:pPr>
        <w:jc w:val="both"/>
        <w:rPr>
          <w:szCs w:val="22"/>
          <w:lang w:val="en-US"/>
        </w:rPr>
      </w:pPr>
      <w:proofErr w:type="spellStart"/>
      <w:r w:rsidRPr="00DD3490">
        <w:rPr>
          <w:szCs w:val="22"/>
          <w:lang w:val="en-US"/>
        </w:rPr>
        <w:t>Apstiprināts</w:t>
      </w:r>
      <w:proofErr w:type="spellEnd"/>
      <w:r w:rsidRPr="00DD3490">
        <w:rPr>
          <w:szCs w:val="22"/>
          <w:lang w:val="en-US"/>
        </w:rPr>
        <w:t>:</w:t>
      </w:r>
    </w:p>
    <w:p w14:paraId="5590C709" w14:textId="2FABE6E5" w:rsidR="00127946" w:rsidRPr="00DD3490" w:rsidRDefault="001B7F25" w:rsidP="004D7FC8">
      <w:pPr>
        <w:tabs>
          <w:tab w:val="left" w:pos="1418"/>
          <w:tab w:val="left" w:pos="5670"/>
        </w:tabs>
        <w:jc w:val="both"/>
        <w:rPr>
          <w:szCs w:val="22"/>
          <w:lang w:val="en-US"/>
        </w:rPr>
      </w:pPr>
      <w:r w:rsidRPr="00DD3490">
        <w:rPr>
          <w:szCs w:val="22"/>
          <w:lang w:val="en-US"/>
        </w:rPr>
        <w:tab/>
        <w:t xml:space="preserve">__________________ </w:t>
      </w:r>
      <w:r w:rsidRPr="00DD3490">
        <w:rPr>
          <w:szCs w:val="22"/>
          <w:lang w:val="en-US"/>
        </w:rPr>
        <w:tab/>
      </w:r>
      <w:r w:rsidR="00B3391C" w:rsidRPr="00DD3490">
        <w:rPr>
          <w:szCs w:val="22"/>
          <w:lang w:val="en-US"/>
        </w:rPr>
        <w:tab/>
        <w:t xml:space="preserve">__________________  </w:t>
      </w:r>
    </w:p>
    <w:p w14:paraId="5590C70A" w14:textId="7133CB8D" w:rsidR="00127946" w:rsidRPr="00DD3490" w:rsidRDefault="00127946" w:rsidP="001356AE">
      <w:pPr>
        <w:tabs>
          <w:tab w:val="left" w:pos="1418"/>
          <w:tab w:val="left" w:pos="5670"/>
        </w:tabs>
        <w:spacing w:before="360"/>
        <w:jc w:val="both"/>
        <w:rPr>
          <w:szCs w:val="22"/>
          <w:lang w:val="en-US"/>
        </w:rPr>
      </w:pPr>
      <w:r w:rsidRPr="00DD3490">
        <w:rPr>
          <w:szCs w:val="22"/>
          <w:lang w:val="en-US"/>
        </w:rPr>
        <w:tab/>
        <w:t xml:space="preserve">__________________  </w:t>
      </w:r>
      <w:r w:rsidR="00B3391C" w:rsidRPr="00DD3490">
        <w:rPr>
          <w:szCs w:val="22"/>
          <w:lang w:val="en-US"/>
        </w:rPr>
        <w:tab/>
        <w:t xml:space="preserve">__________________  </w:t>
      </w:r>
    </w:p>
    <w:p w14:paraId="5590C70B" w14:textId="6B14CF44" w:rsidR="00125409" w:rsidRPr="00DD3490" w:rsidRDefault="00127946" w:rsidP="00125409">
      <w:pPr>
        <w:tabs>
          <w:tab w:val="left" w:pos="1418"/>
          <w:tab w:val="left" w:pos="5670"/>
        </w:tabs>
        <w:spacing w:before="360"/>
        <w:rPr>
          <w:szCs w:val="22"/>
          <w:lang w:val="en-US"/>
        </w:rPr>
      </w:pPr>
      <w:r w:rsidRPr="00DD3490">
        <w:rPr>
          <w:szCs w:val="22"/>
          <w:lang w:val="en-US"/>
        </w:rPr>
        <w:tab/>
        <w:t xml:space="preserve">__________________  </w:t>
      </w:r>
      <w:r w:rsidRPr="00DD3490">
        <w:rPr>
          <w:szCs w:val="22"/>
          <w:lang w:val="en-US"/>
        </w:rPr>
        <w:tab/>
      </w:r>
      <w:r w:rsidR="00387AB6" w:rsidRPr="00DD3490">
        <w:rPr>
          <w:szCs w:val="22"/>
          <w:lang w:val="en-US"/>
        </w:rPr>
        <w:t xml:space="preserve">__________________  </w:t>
      </w:r>
    </w:p>
    <w:p w14:paraId="5590C70C" w14:textId="355D23D6" w:rsidR="001B7F25" w:rsidRPr="00DD3490" w:rsidRDefault="00387AB6" w:rsidP="00125409">
      <w:pPr>
        <w:tabs>
          <w:tab w:val="left" w:pos="1418"/>
          <w:tab w:val="left" w:pos="5670"/>
        </w:tabs>
        <w:spacing w:before="360"/>
        <w:rPr>
          <w:szCs w:val="22"/>
          <w:lang w:val="en-US"/>
        </w:rPr>
      </w:pPr>
      <w:r w:rsidRPr="00DD3490">
        <w:rPr>
          <w:szCs w:val="22"/>
          <w:lang w:val="en-US"/>
        </w:rPr>
        <w:tab/>
      </w:r>
      <w:r w:rsidR="00501845" w:rsidRPr="00DD3490">
        <w:rPr>
          <w:szCs w:val="22"/>
          <w:lang w:val="en-US"/>
        </w:rPr>
        <w:tab/>
        <w:t xml:space="preserve"> </w:t>
      </w:r>
    </w:p>
    <w:p w14:paraId="513487FB" w14:textId="77777777" w:rsidR="001B7F25" w:rsidRPr="00DD3490" w:rsidRDefault="001B7F25">
      <w:pPr>
        <w:rPr>
          <w:szCs w:val="22"/>
          <w:lang w:val="en-US"/>
        </w:rPr>
      </w:pPr>
      <w:r w:rsidRPr="00DD3490">
        <w:rPr>
          <w:szCs w:val="22"/>
          <w:lang w:val="en-US"/>
        </w:rPr>
        <w:br w:type="page"/>
      </w:r>
    </w:p>
    <w:p w14:paraId="3F176790" w14:textId="77777777" w:rsidR="001B7F25" w:rsidRPr="00DD3490" w:rsidRDefault="001B7F25" w:rsidP="00342C72">
      <w:pPr>
        <w:pStyle w:val="H1NOTOC"/>
        <w:numPr>
          <w:ilvl w:val="0"/>
          <w:numId w:val="0"/>
        </w:numPr>
        <w:ind w:left="720"/>
        <w:rPr>
          <w:sz w:val="28"/>
          <w:szCs w:val="28"/>
          <w:lang w:val="en-US"/>
        </w:rPr>
      </w:pPr>
      <w:bookmarkStart w:id="0" w:name="_Toc397084476"/>
      <w:proofErr w:type="spellStart"/>
      <w:r w:rsidRPr="00DD3490">
        <w:rPr>
          <w:sz w:val="28"/>
          <w:szCs w:val="28"/>
          <w:lang w:val="en-US"/>
        </w:rPr>
        <w:lastRenderedPageBreak/>
        <w:t>Izmaiņu</w:t>
      </w:r>
      <w:proofErr w:type="spellEnd"/>
      <w:r w:rsidRPr="00DD3490">
        <w:rPr>
          <w:sz w:val="28"/>
          <w:szCs w:val="28"/>
          <w:lang w:val="en-US"/>
        </w:rPr>
        <w:t xml:space="preserve"> </w:t>
      </w:r>
      <w:proofErr w:type="spellStart"/>
      <w:r w:rsidRPr="00DD3490">
        <w:rPr>
          <w:sz w:val="28"/>
          <w:szCs w:val="28"/>
          <w:lang w:val="en-US"/>
        </w:rPr>
        <w:t>vēsture</w:t>
      </w:r>
      <w:bookmarkEnd w:id="0"/>
      <w:proofErr w:type="spellEnd"/>
    </w:p>
    <w:p w14:paraId="7FECD939" w14:textId="77777777" w:rsidR="001B7F25" w:rsidRPr="00DD3490" w:rsidRDefault="001B7F25" w:rsidP="00342C72">
      <w:pPr>
        <w:pStyle w:val="H1NOTOC"/>
        <w:numPr>
          <w:ilvl w:val="0"/>
          <w:numId w:val="0"/>
        </w:numPr>
        <w:jc w:val="left"/>
        <w:rPr>
          <w:rFonts w:asciiTheme="minorHAnsi" w:hAnsiTheme="minorHAnsi"/>
          <w:lang w:val="en-US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4343"/>
        <w:gridCol w:w="2143"/>
      </w:tblGrid>
      <w:tr w:rsidR="007B0C02" w:rsidRPr="00DD3490" w14:paraId="064E3539" w14:textId="77777777" w:rsidTr="00B12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C565EB6" w14:textId="77777777" w:rsidR="001B7F25" w:rsidRPr="00DD3490" w:rsidRDefault="001B7F25" w:rsidP="001B7F25">
            <w:pPr>
              <w:rPr>
                <w:b w:val="0"/>
                <w:szCs w:val="22"/>
                <w:lang w:val="en-US"/>
              </w:rPr>
            </w:pPr>
            <w:proofErr w:type="spellStart"/>
            <w:r w:rsidRPr="00DD3490">
              <w:rPr>
                <w:b w:val="0"/>
                <w:szCs w:val="22"/>
                <w:lang w:val="en-US"/>
              </w:rPr>
              <w:t>Versija</w:t>
            </w:r>
            <w:proofErr w:type="spellEnd"/>
          </w:p>
        </w:tc>
        <w:tc>
          <w:tcPr>
            <w:tcW w:w="1701" w:type="dxa"/>
          </w:tcPr>
          <w:p w14:paraId="587C4176" w14:textId="77777777" w:rsidR="001B7F25" w:rsidRPr="00DD3490" w:rsidRDefault="001B7F25" w:rsidP="001B7F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2"/>
                <w:lang w:val="en-US"/>
              </w:rPr>
            </w:pPr>
            <w:r w:rsidRPr="00DD3490">
              <w:rPr>
                <w:b w:val="0"/>
                <w:szCs w:val="22"/>
                <w:lang w:val="en-US"/>
              </w:rPr>
              <w:t>Datums</w:t>
            </w:r>
          </w:p>
        </w:tc>
        <w:tc>
          <w:tcPr>
            <w:tcW w:w="4343" w:type="dxa"/>
          </w:tcPr>
          <w:p w14:paraId="31E82170" w14:textId="77777777" w:rsidR="001B7F25" w:rsidRPr="00DD3490" w:rsidRDefault="001B7F25" w:rsidP="001B7F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2"/>
                <w:lang w:val="en-US"/>
              </w:rPr>
            </w:pPr>
            <w:proofErr w:type="spellStart"/>
            <w:r w:rsidRPr="00DD3490">
              <w:rPr>
                <w:b w:val="0"/>
                <w:szCs w:val="22"/>
                <w:lang w:val="en-US"/>
              </w:rPr>
              <w:t>Apraksts</w:t>
            </w:r>
            <w:proofErr w:type="spellEnd"/>
          </w:p>
        </w:tc>
        <w:tc>
          <w:tcPr>
            <w:tcW w:w="2143" w:type="dxa"/>
          </w:tcPr>
          <w:p w14:paraId="315789CC" w14:textId="77777777" w:rsidR="001B7F25" w:rsidRPr="00DD3490" w:rsidRDefault="001B7F25" w:rsidP="001B7F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2"/>
                <w:lang w:val="en-US"/>
              </w:rPr>
            </w:pPr>
            <w:proofErr w:type="spellStart"/>
            <w:r w:rsidRPr="00DD3490">
              <w:rPr>
                <w:b w:val="0"/>
                <w:szCs w:val="22"/>
                <w:lang w:val="en-US"/>
              </w:rPr>
              <w:t>Autors</w:t>
            </w:r>
            <w:proofErr w:type="spellEnd"/>
          </w:p>
        </w:tc>
      </w:tr>
      <w:tr w:rsidR="007B0C02" w:rsidRPr="00DD3490" w14:paraId="38586BDA" w14:textId="77777777" w:rsidTr="00B12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15C8495" w14:textId="2037528A" w:rsidR="001B7F25" w:rsidRPr="00DD3490" w:rsidRDefault="00F86F78" w:rsidP="001B7F25">
            <w:pPr>
              <w:rPr>
                <w:szCs w:val="22"/>
                <w:lang w:val="en-US"/>
              </w:rPr>
            </w:pPr>
            <w:r w:rsidRPr="00DD3490">
              <w:rPr>
                <w:szCs w:val="22"/>
                <w:lang w:val="en-US"/>
              </w:rPr>
              <w:t>1.</w:t>
            </w:r>
            <w:r w:rsidR="00F27E20" w:rsidRPr="00DD3490">
              <w:rPr>
                <w:szCs w:val="22"/>
                <w:lang w:val="en-US"/>
              </w:rPr>
              <w:t>0</w:t>
            </w:r>
          </w:p>
        </w:tc>
        <w:tc>
          <w:tcPr>
            <w:tcW w:w="1701" w:type="dxa"/>
          </w:tcPr>
          <w:p w14:paraId="5556F66F" w14:textId="20F68794" w:rsidR="001B7F25" w:rsidRPr="00DD3490" w:rsidRDefault="0004571E" w:rsidP="00353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US"/>
              </w:rPr>
            </w:pPr>
            <w:r w:rsidRPr="00DD3490">
              <w:rPr>
                <w:szCs w:val="22"/>
                <w:lang w:val="en-US"/>
              </w:rPr>
              <w:t>1</w:t>
            </w:r>
            <w:r w:rsidR="00303355">
              <w:rPr>
                <w:szCs w:val="22"/>
                <w:lang w:val="en-US"/>
              </w:rPr>
              <w:t>9</w:t>
            </w:r>
            <w:r w:rsidRPr="00DD3490">
              <w:rPr>
                <w:szCs w:val="22"/>
                <w:lang w:val="en-US"/>
              </w:rPr>
              <w:t>.02.2021</w:t>
            </w:r>
          </w:p>
        </w:tc>
        <w:tc>
          <w:tcPr>
            <w:tcW w:w="4343" w:type="dxa"/>
          </w:tcPr>
          <w:p w14:paraId="0438E3E9" w14:textId="77777777" w:rsidR="001B7F25" w:rsidRPr="00DD3490" w:rsidRDefault="001B7F25" w:rsidP="001B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US"/>
              </w:rPr>
            </w:pPr>
            <w:proofErr w:type="spellStart"/>
            <w:r w:rsidRPr="00DD3490">
              <w:rPr>
                <w:szCs w:val="22"/>
                <w:lang w:val="en-US"/>
              </w:rPr>
              <w:t>Pirmā</w:t>
            </w:r>
            <w:proofErr w:type="spellEnd"/>
            <w:r w:rsidRPr="00DD3490">
              <w:rPr>
                <w:szCs w:val="22"/>
                <w:lang w:val="en-US"/>
              </w:rPr>
              <w:t xml:space="preserve"> </w:t>
            </w:r>
            <w:proofErr w:type="spellStart"/>
            <w:r w:rsidRPr="00DD3490">
              <w:rPr>
                <w:szCs w:val="22"/>
                <w:lang w:val="en-US"/>
              </w:rPr>
              <w:t>versija</w:t>
            </w:r>
            <w:proofErr w:type="spellEnd"/>
          </w:p>
        </w:tc>
        <w:tc>
          <w:tcPr>
            <w:tcW w:w="2143" w:type="dxa"/>
          </w:tcPr>
          <w:p w14:paraId="158C0996" w14:textId="31C4C563" w:rsidR="00392C47" w:rsidRPr="00DD3490" w:rsidRDefault="00392C47" w:rsidP="00353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US"/>
              </w:rPr>
            </w:pPr>
          </w:p>
        </w:tc>
      </w:tr>
    </w:tbl>
    <w:p w14:paraId="5495B0AA" w14:textId="77777777" w:rsidR="004F3B43" w:rsidRPr="00DD3490" w:rsidRDefault="004F3B43" w:rsidP="004F3B43">
      <w:pPr>
        <w:pStyle w:val="H1NOTOC"/>
        <w:numPr>
          <w:ilvl w:val="0"/>
          <w:numId w:val="0"/>
        </w:numPr>
        <w:ind w:left="72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D3490">
        <w:rPr>
          <w:rFonts w:ascii="Times New Roman" w:hAnsi="Times New Roman"/>
          <w:sz w:val="28"/>
          <w:szCs w:val="28"/>
          <w:lang w:val="en-US"/>
        </w:rPr>
        <w:t>Saistītie</w:t>
      </w:r>
      <w:proofErr w:type="spellEnd"/>
      <w:r w:rsidRPr="00DD349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D3490">
        <w:rPr>
          <w:rFonts w:ascii="Times New Roman" w:hAnsi="Times New Roman"/>
          <w:sz w:val="28"/>
          <w:szCs w:val="28"/>
          <w:lang w:val="en-US"/>
        </w:rPr>
        <w:t>dokumenti</w:t>
      </w:r>
      <w:proofErr w:type="spellEnd"/>
    </w:p>
    <w:p w14:paraId="601879FF" w14:textId="77777777" w:rsidR="00FB720D" w:rsidRPr="00DD3490" w:rsidRDefault="00FB720D">
      <w:pPr>
        <w:rPr>
          <w:szCs w:val="22"/>
          <w:lang w:val="en-US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CA12D6" w:rsidRPr="00DD3490" w14:paraId="072DE2AD" w14:textId="77777777" w:rsidTr="00CA1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1B475B6" w14:textId="050F4926" w:rsidR="00CA12D6" w:rsidRPr="00DD3490" w:rsidRDefault="00CA12D6">
            <w:pPr>
              <w:rPr>
                <w:szCs w:val="22"/>
                <w:lang w:val="en-US"/>
              </w:rPr>
            </w:pPr>
            <w:proofErr w:type="spellStart"/>
            <w:r w:rsidRPr="00DD3490">
              <w:rPr>
                <w:szCs w:val="22"/>
                <w:lang w:val="en-US"/>
              </w:rPr>
              <w:t>Dokumenta</w:t>
            </w:r>
            <w:proofErr w:type="spellEnd"/>
            <w:r w:rsidRPr="00DD3490">
              <w:rPr>
                <w:szCs w:val="22"/>
                <w:lang w:val="en-US"/>
              </w:rPr>
              <w:t xml:space="preserve"> </w:t>
            </w:r>
            <w:proofErr w:type="spellStart"/>
            <w:r w:rsidRPr="00DD3490">
              <w:rPr>
                <w:szCs w:val="22"/>
                <w:lang w:val="en-US"/>
              </w:rPr>
              <w:t>nosaukums</w:t>
            </w:r>
            <w:proofErr w:type="spellEnd"/>
          </w:p>
        </w:tc>
        <w:tc>
          <w:tcPr>
            <w:tcW w:w="4644" w:type="dxa"/>
          </w:tcPr>
          <w:p w14:paraId="431491E5" w14:textId="3675D8C0" w:rsidR="00CA12D6" w:rsidRPr="00DD3490" w:rsidRDefault="00CA12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US"/>
              </w:rPr>
            </w:pPr>
            <w:proofErr w:type="spellStart"/>
            <w:r w:rsidRPr="00DD3490">
              <w:rPr>
                <w:szCs w:val="22"/>
                <w:lang w:val="en-US"/>
              </w:rPr>
              <w:t>Apraksts</w:t>
            </w:r>
            <w:proofErr w:type="spellEnd"/>
          </w:p>
        </w:tc>
      </w:tr>
      <w:tr w:rsidR="00CA12D6" w:rsidRPr="00DD3490" w14:paraId="0DC5308D" w14:textId="77777777" w:rsidTr="00CA1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65DAA38" w14:textId="1F37A464" w:rsidR="00CA12D6" w:rsidRPr="00DD3490" w:rsidRDefault="00CA12D6" w:rsidP="00CA12D6">
            <w:pPr>
              <w:rPr>
                <w:b w:val="0"/>
                <w:szCs w:val="22"/>
                <w:lang w:val="en-US"/>
              </w:rPr>
            </w:pPr>
          </w:p>
        </w:tc>
        <w:tc>
          <w:tcPr>
            <w:tcW w:w="4644" w:type="dxa"/>
          </w:tcPr>
          <w:p w14:paraId="5257CFA1" w14:textId="1BA4E025" w:rsidR="00CA12D6" w:rsidRPr="00DD3490" w:rsidRDefault="00CA1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US"/>
              </w:rPr>
            </w:pPr>
          </w:p>
        </w:tc>
      </w:tr>
    </w:tbl>
    <w:p w14:paraId="5C6481DB" w14:textId="77777777" w:rsidR="004F3B43" w:rsidRPr="00DD3490" w:rsidRDefault="004F3B43">
      <w:pPr>
        <w:rPr>
          <w:szCs w:val="22"/>
          <w:lang w:val="en-US"/>
        </w:rPr>
      </w:pPr>
    </w:p>
    <w:p w14:paraId="39F2CDFE" w14:textId="77777777" w:rsidR="004F3B43" w:rsidRPr="00DD3490" w:rsidRDefault="004F3B43">
      <w:pPr>
        <w:rPr>
          <w:szCs w:val="22"/>
          <w:lang w:val="en-US"/>
        </w:rPr>
      </w:pPr>
    </w:p>
    <w:p w14:paraId="18DE9CE9" w14:textId="77777777" w:rsidR="00CA12D6" w:rsidRPr="00DD3490" w:rsidRDefault="004F3B43" w:rsidP="004F3B43">
      <w:pPr>
        <w:pStyle w:val="H1NOTOC"/>
        <w:numPr>
          <w:ilvl w:val="0"/>
          <w:numId w:val="0"/>
        </w:numPr>
        <w:ind w:left="720"/>
        <w:rPr>
          <w:sz w:val="28"/>
          <w:szCs w:val="28"/>
          <w:lang w:val="en-US"/>
        </w:rPr>
      </w:pPr>
      <w:proofErr w:type="spellStart"/>
      <w:r w:rsidRPr="00DD3490">
        <w:rPr>
          <w:sz w:val="28"/>
          <w:szCs w:val="28"/>
          <w:lang w:val="en-US"/>
        </w:rPr>
        <w:t>Saīsinājumi</w:t>
      </w:r>
      <w:proofErr w:type="spellEnd"/>
    </w:p>
    <w:tbl>
      <w:tblPr>
        <w:tblStyle w:val="LightShading"/>
        <w:tblW w:w="0" w:type="auto"/>
        <w:tblInd w:w="-34" w:type="dxa"/>
        <w:tblLook w:val="04A0" w:firstRow="1" w:lastRow="0" w:firstColumn="1" w:lastColumn="0" w:noHBand="0" w:noVBand="1"/>
      </w:tblPr>
      <w:tblGrid>
        <w:gridCol w:w="4820"/>
        <w:gridCol w:w="4502"/>
      </w:tblGrid>
      <w:tr w:rsidR="00CA12D6" w:rsidRPr="00DD3490" w14:paraId="2B39F7AF" w14:textId="77777777" w:rsidTr="00CA1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D88FFF7" w14:textId="1BE5FFB7" w:rsidR="00CA12D6" w:rsidRPr="00DD3490" w:rsidRDefault="00CA12D6" w:rsidP="00CA12D6">
            <w:pPr>
              <w:rPr>
                <w:szCs w:val="22"/>
                <w:lang w:val="en-US"/>
              </w:rPr>
            </w:pPr>
            <w:proofErr w:type="spellStart"/>
            <w:r w:rsidRPr="00DD3490">
              <w:rPr>
                <w:szCs w:val="22"/>
                <w:lang w:val="en-US"/>
              </w:rPr>
              <w:t>Saīsinājums</w:t>
            </w:r>
            <w:proofErr w:type="spellEnd"/>
          </w:p>
        </w:tc>
        <w:tc>
          <w:tcPr>
            <w:tcW w:w="4502" w:type="dxa"/>
          </w:tcPr>
          <w:p w14:paraId="1BD0903B" w14:textId="47F9243C" w:rsidR="00CA12D6" w:rsidRPr="00DD3490" w:rsidRDefault="00CA12D6" w:rsidP="00CA12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US"/>
              </w:rPr>
            </w:pPr>
            <w:proofErr w:type="spellStart"/>
            <w:r w:rsidRPr="00DD3490">
              <w:rPr>
                <w:szCs w:val="22"/>
                <w:lang w:val="en-US"/>
              </w:rPr>
              <w:t>Skaidrojums</w:t>
            </w:r>
            <w:proofErr w:type="spellEnd"/>
            <w:r w:rsidRPr="00DD3490">
              <w:rPr>
                <w:szCs w:val="22"/>
                <w:lang w:val="en-US"/>
              </w:rPr>
              <w:t xml:space="preserve"> </w:t>
            </w:r>
          </w:p>
        </w:tc>
      </w:tr>
      <w:tr w:rsidR="00CA12D6" w:rsidRPr="00DD3490" w14:paraId="04FD0644" w14:textId="77777777" w:rsidTr="00CA1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04321922" w14:textId="77777777" w:rsidR="00CA12D6" w:rsidRPr="00DD3490" w:rsidRDefault="00CA12D6" w:rsidP="00CA12D6">
            <w:pPr>
              <w:rPr>
                <w:szCs w:val="22"/>
                <w:lang w:val="en-US"/>
              </w:rPr>
            </w:pPr>
          </w:p>
        </w:tc>
        <w:tc>
          <w:tcPr>
            <w:tcW w:w="4502" w:type="dxa"/>
          </w:tcPr>
          <w:p w14:paraId="10FAEA59" w14:textId="77777777" w:rsidR="00CA12D6" w:rsidRPr="00DD3490" w:rsidRDefault="00CA12D6" w:rsidP="00CA1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US"/>
              </w:rPr>
            </w:pPr>
          </w:p>
        </w:tc>
      </w:tr>
    </w:tbl>
    <w:p w14:paraId="542B6080" w14:textId="2F364FAB" w:rsidR="007B0C02" w:rsidRPr="00DD3490" w:rsidRDefault="007B0C02" w:rsidP="004F3B43">
      <w:pPr>
        <w:pStyle w:val="H1NOTOC"/>
        <w:numPr>
          <w:ilvl w:val="0"/>
          <w:numId w:val="0"/>
        </w:numPr>
        <w:ind w:left="720"/>
        <w:rPr>
          <w:lang w:val="en-US"/>
        </w:rPr>
      </w:pPr>
      <w:r w:rsidRPr="00DD3490">
        <w:rPr>
          <w:lang w:val="en-US"/>
        </w:rPr>
        <w:br w:type="page"/>
      </w:r>
    </w:p>
    <w:p w14:paraId="62500C4C" w14:textId="6B4A5A1E" w:rsidR="007B0C02" w:rsidRPr="00DD3490" w:rsidRDefault="007B0C02" w:rsidP="00342C72">
      <w:pPr>
        <w:pStyle w:val="Heading1"/>
        <w:numPr>
          <w:ilvl w:val="0"/>
          <w:numId w:val="0"/>
        </w:numPr>
        <w:ind w:left="720"/>
        <w:rPr>
          <w:lang w:val="en-US"/>
        </w:rPr>
      </w:pPr>
      <w:bookmarkStart w:id="1" w:name="_Toc449356332"/>
      <w:proofErr w:type="spellStart"/>
      <w:r w:rsidRPr="00DD3490">
        <w:rPr>
          <w:lang w:val="en-US"/>
        </w:rPr>
        <w:lastRenderedPageBreak/>
        <w:t>Saturs</w:t>
      </w:r>
      <w:bookmarkEnd w:id="1"/>
      <w:proofErr w:type="spellEnd"/>
    </w:p>
    <w:p w14:paraId="2F3CEDAB" w14:textId="77777777" w:rsidR="007B0C02" w:rsidRPr="00DD3490" w:rsidRDefault="007B0C02" w:rsidP="00342C72">
      <w:pPr>
        <w:pStyle w:val="H1NOTOC"/>
        <w:numPr>
          <w:ilvl w:val="0"/>
          <w:numId w:val="0"/>
        </w:numPr>
        <w:ind w:left="720"/>
        <w:jc w:val="left"/>
        <w:rPr>
          <w:sz w:val="32"/>
          <w:szCs w:val="32"/>
          <w:lang w:val="en-US"/>
        </w:rPr>
      </w:pPr>
    </w:p>
    <w:p w14:paraId="59CA0C15" w14:textId="77777777" w:rsidR="00681E3F" w:rsidRPr="00DD3490" w:rsidRDefault="007B0C0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lv-LV"/>
        </w:rPr>
      </w:pPr>
      <w:r w:rsidRPr="00DD3490">
        <w:rPr>
          <w:lang w:val="en-US"/>
        </w:rPr>
        <w:fldChar w:fldCharType="begin"/>
      </w:r>
      <w:r w:rsidRPr="00DD3490">
        <w:rPr>
          <w:lang w:val="en-US"/>
        </w:rPr>
        <w:instrText xml:space="preserve"> TOC \o "2-3" \h \z \t "Heading 1;1" </w:instrText>
      </w:r>
      <w:r w:rsidRPr="00DD3490">
        <w:rPr>
          <w:lang w:val="en-US"/>
        </w:rPr>
        <w:fldChar w:fldCharType="separate"/>
      </w:r>
      <w:hyperlink w:anchor="_Toc449356332" w:history="1">
        <w:r w:rsidR="00681E3F" w:rsidRPr="00DD3490">
          <w:rPr>
            <w:rStyle w:val="Hyperlink"/>
            <w:noProof/>
            <w:lang w:val="en-US"/>
          </w:rPr>
          <w:t>Saturs</w:t>
        </w:r>
        <w:r w:rsidR="00681E3F" w:rsidRPr="00DD3490">
          <w:rPr>
            <w:noProof/>
            <w:webHidden/>
            <w:lang w:val="en-US"/>
          </w:rPr>
          <w:tab/>
        </w:r>
        <w:r w:rsidR="00681E3F" w:rsidRPr="00DD3490">
          <w:rPr>
            <w:noProof/>
            <w:webHidden/>
            <w:lang w:val="en-US"/>
          </w:rPr>
          <w:fldChar w:fldCharType="begin"/>
        </w:r>
        <w:r w:rsidR="00681E3F" w:rsidRPr="00DD3490">
          <w:rPr>
            <w:noProof/>
            <w:webHidden/>
            <w:lang w:val="en-US"/>
          </w:rPr>
          <w:instrText xml:space="preserve"> PAGEREF _Toc449356332 \h </w:instrText>
        </w:r>
        <w:r w:rsidR="00681E3F" w:rsidRPr="00DD3490">
          <w:rPr>
            <w:noProof/>
            <w:webHidden/>
            <w:lang w:val="en-US"/>
          </w:rPr>
        </w:r>
        <w:r w:rsidR="00681E3F" w:rsidRPr="00DD3490">
          <w:rPr>
            <w:noProof/>
            <w:webHidden/>
            <w:lang w:val="en-US"/>
          </w:rPr>
          <w:fldChar w:fldCharType="separate"/>
        </w:r>
        <w:r w:rsidR="002D2291" w:rsidRPr="00DD3490">
          <w:rPr>
            <w:noProof/>
            <w:webHidden/>
            <w:lang w:val="en-US"/>
          </w:rPr>
          <w:t>3</w:t>
        </w:r>
        <w:r w:rsidR="00681E3F" w:rsidRPr="00DD3490">
          <w:rPr>
            <w:noProof/>
            <w:webHidden/>
            <w:lang w:val="en-US"/>
          </w:rPr>
          <w:fldChar w:fldCharType="end"/>
        </w:r>
      </w:hyperlink>
    </w:p>
    <w:p w14:paraId="373E70E6" w14:textId="77777777" w:rsidR="00681E3F" w:rsidRPr="00DD3490" w:rsidRDefault="00681E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lv-LV"/>
        </w:rPr>
      </w:pPr>
      <w:hyperlink w:anchor="_Toc449356333" w:history="1">
        <w:r w:rsidRPr="00DD3490">
          <w:rPr>
            <w:rStyle w:val="Hyperlink"/>
            <w:noProof/>
            <w:lang w:val="en-US"/>
          </w:rPr>
          <w:t>1.</w:t>
        </w:r>
        <w:r w:rsidRPr="00DD349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val="en-US" w:eastAsia="lv-LV"/>
          </w:rPr>
          <w:tab/>
        </w:r>
        <w:r w:rsidRPr="00DD3490">
          <w:rPr>
            <w:rStyle w:val="Hyperlink"/>
            <w:noProof/>
            <w:lang w:val="en-US"/>
          </w:rPr>
          <w:t>Biznesa prasības (LE bizness – tiek aizpildīts pieprasījuma pieteikšanas brīdī)</w:t>
        </w:r>
        <w:r w:rsidRPr="00DD3490">
          <w:rPr>
            <w:noProof/>
            <w:webHidden/>
            <w:lang w:val="en-US"/>
          </w:rPr>
          <w:tab/>
        </w:r>
        <w:r w:rsidRPr="00DD3490">
          <w:rPr>
            <w:noProof/>
            <w:webHidden/>
            <w:lang w:val="en-US"/>
          </w:rPr>
          <w:fldChar w:fldCharType="begin"/>
        </w:r>
        <w:r w:rsidRPr="00DD3490">
          <w:rPr>
            <w:noProof/>
            <w:webHidden/>
            <w:lang w:val="en-US"/>
          </w:rPr>
          <w:instrText xml:space="preserve"> PAGEREF _Toc449356333 \h </w:instrText>
        </w:r>
        <w:r w:rsidRPr="00DD3490">
          <w:rPr>
            <w:noProof/>
            <w:webHidden/>
            <w:lang w:val="en-US"/>
          </w:rPr>
        </w:r>
        <w:r w:rsidRPr="00DD3490">
          <w:rPr>
            <w:noProof/>
            <w:webHidden/>
            <w:lang w:val="en-US"/>
          </w:rPr>
          <w:fldChar w:fldCharType="separate"/>
        </w:r>
        <w:r w:rsidR="002D2291" w:rsidRPr="00DD3490">
          <w:rPr>
            <w:noProof/>
            <w:webHidden/>
            <w:lang w:val="en-US"/>
          </w:rPr>
          <w:t>4</w:t>
        </w:r>
        <w:r w:rsidRPr="00DD3490">
          <w:rPr>
            <w:noProof/>
            <w:webHidden/>
            <w:lang w:val="en-US"/>
          </w:rPr>
          <w:fldChar w:fldCharType="end"/>
        </w:r>
      </w:hyperlink>
    </w:p>
    <w:p w14:paraId="717DF747" w14:textId="77777777" w:rsidR="00681E3F" w:rsidRPr="00DD3490" w:rsidRDefault="00681E3F">
      <w:pPr>
        <w:pStyle w:val="TOC2"/>
        <w:rPr>
          <w:rFonts w:asciiTheme="minorHAnsi" w:eastAsiaTheme="minorEastAsia" w:hAnsiTheme="minorHAnsi" w:cstheme="minorBidi"/>
          <w:b w:val="0"/>
          <w:bCs w:val="0"/>
          <w:szCs w:val="22"/>
          <w:lang w:val="en-US" w:eastAsia="lv-LV"/>
        </w:rPr>
      </w:pPr>
      <w:hyperlink w:anchor="_Toc449356334" w:history="1">
        <w:r w:rsidRPr="00DD3490">
          <w:rPr>
            <w:rStyle w:val="Hyperlink"/>
            <w:lang w:val="en-US"/>
          </w:rPr>
          <w:t>1.1</w:t>
        </w:r>
        <w:r w:rsidRPr="00DD3490">
          <w:rPr>
            <w:rFonts w:asciiTheme="minorHAnsi" w:eastAsiaTheme="minorEastAsia" w:hAnsiTheme="minorHAnsi" w:cstheme="minorBidi"/>
            <w:b w:val="0"/>
            <w:bCs w:val="0"/>
            <w:szCs w:val="22"/>
            <w:lang w:val="en-US" w:eastAsia="lv-LV"/>
          </w:rPr>
          <w:tab/>
        </w:r>
        <w:r w:rsidRPr="00DD3490">
          <w:rPr>
            <w:rStyle w:val="Hyperlink"/>
            <w:lang w:val="en-US"/>
          </w:rPr>
          <w:t>Problēmas aprasksts*</w:t>
        </w:r>
        <w:r w:rsidRPr="00DD3490">
          <w:rPr>
            <w:webHidden/>
            <w:lang w:val="en-US"/>
          </w:rPr>
          <w:tab/>
        </w:r>
        <w:r w:rsidRPr="00DD3490">
          <w:rPr>
            <w:webHidden/>
            <w:lang w:val="en-US"/>
          </w:rPr>
          <w:fldChar w:fldCharType="begin"/>
        </w:r>
        <w:r w:rsidRPr="00DD3490">
          <w:rPr>
            <w:webHidden/>
            <w:lang w:val="en-US"/>
          </w:rPr>
          <w:instrText xml:space="preserve"> PAGEREF _Toc449356334 \h </w:instrText>
        </w:r>
        <w:r w:rsidRPr="00DD3490">
          <w:rPr>
            <w:webHidden/>
            <w:lang w:val="en-US"/>
          </w:rPr>
        </w:r>
        <w:r w:rsidRPr="00DD3490">
          <w:rPr>
            <w:webHidden/>
            <w:lang w:val="en-US"/>
          </w:rPr>
          <w:fldChar w:fldCharType="separate"/>
        </w:r>
        <w:r w:rsidR="002D2291" w:rsidRPr="00DD3490">
          <w:rPr>
            <w:webHidden/>
            <w:lang w:val="en-US"/>
          </w:rPr>
          <w:t>4</w:t>
        </w:r>
        <w:r w:rsidRPr="00DD3490">
          <w:rPr>
            <w:webHidden/>
            <w:lang w:val="en-US"/>
          </w:rPr>
          <w:fldChar w:fldCharType="end"/>
        </w:r>
      </w:hyperlink>
    </w:p>
    <w:p w14:paraId="088442D3" w14:textId="77777777" w:rsidR="00681E3F" w:rsidRPr="00DD3490" w:rsidRDefault="00681E3F">
      <w:pPr>
        <w:pStyle w:val="TOC2"/>
        <w:rPr>
          <w:rFonts w:asciiTheme="minorHAnsi" w:eastAsiaTheme="minorEastAsia" w:hAnsiTheme="minorHAnsi" w:cstheme="minorBidi"/>
          <w:b w:val="0"/>
          <w:bCs w:val="0"/>
          <w:szCs w:val="22"/>
          <w:lang w:val="en-US" w:eastAsia="lv-LV"/>
        </w:rPr>
      </w:pPr>
      <w:hyperlink w:anchor="_Toc449356335" w:history="1">
        <w:r w:rsidRPr="00DD3490">
          <w:rPr>
            <w:rStyle w:val="Hyperlink"/>
            <w:lang w:val="en-US"/>
          </w:rPr>
          <w:t>1.2</w:t>
        </w:r>
        <w:r w:rsidRPr="00DD3490">
          <w:rPr>
            <w:rFonts w:asciiTheme="minorHAnsi" w:eastAsiaTheme="minorEastAsia" w:hAnsiTheme="minorHAnsi" w:cstheme="minorBidi"/>
            <w:b w:val="0"/>
            <w:bCs w:val="0"/>
            <w:szCs w:val="22"/>
            <w:lang w:val="en-US" w:eastAsia="lv-LV"/>
          </w:rPr>
          <w:tab/>
        </w:r>
        <w:r w:rsidRPr="00DD3490">
          <w:rPr>
            <w:rStyle w:val="Hyperlink"/>
            <w:lang w:val="en-US"/>
          </w:rPr>
          <w:t>Izmaiņu mērķis un pamatojums*</w:t>
        </w:r>
        <w:r w:rsidRPr="00DD3490">
          <w:rPr>
            <w:webHidden/>
            <w:lang w:val="en-US"/>
          </w:rPr>
          <w:tab/>
        </w:r>
        <w:r w:rsidRPr="00DD3490">
          <w:rPr>
            <w:webHidden/>
            <w:lang w:val="en-US"/>
          </w:rPr>
          <w:fldChar w:fldCharType="begin"/>
        </w:r>
        <w:r w:rsidRPr="00DD3490">
          <w:rPr>
            <w:webHidden/>
            <w:lang w:val="en-US"/>
          </w:rPr>
          <w:instrText xml:space="preserve"> PAGEREF _Toc449356335 \h </w:instrText>
        </w:r>
        <w:r w:rsidRPr="00DD3490">
          <w:rPr>
            <w:webHidden/>
            <w:lang w:val="en-US"/>
          </w:rPr>
        </w:r>
        <w:r w:rsidRPr="00DD3490">
          <w:rPr>
            <w:webHidden/>
            <w:lang w:val="en-US"/>
          </w:rPr>
          <w:fldChar w:fldCharType="separate"/>
        </w:r>
        <w:r w:rsidR="002D2291" w:rsidRPr="00DD3490">
          <w:rPr>
            <w:webHidden/>
            <w:lang w:val="en-US"/>
          </w:rPr>
          <w:t>4</w:t>
        </w:r>
        <w:r w:rsidRPr="00DD3490">
          <w:rPr>
            <w:webHidden/>
            <w:lang w:val="en-US"/>
          </w:rPr>
          <w:fldChar w:fldCharType="end"/>
        </w:r>
      </w:hyperlink>
    </w:p>
    <w:p w14:paraId="55045F02" w14:textId="77777777" w:rsidR="00681E3F" w:rsidRPr="00DD3490" w:rsidRDefault="00681E3F">
      <w:pPr>
        <w:pStyle w:val="TOC2"/>
        <w:rPr>
          <w:rFonts w:asciiTheme="minorHAnsi" w:eastAsiaTheme="minorEastAsia" w:hAnsiTheme="minorHAnsi" w:cstheme="minorBidi"/>
          <w:b w:val="0"/>
          <w:bCs w:val="0"/>
          <w:szCs w:val="22"/>
          <w:lang w:val="en-US" w:eastAsia="lv-LV"/>
        </w:rPr>
      </w:pPr>
      <w:hyperlink w:anchor="_Toc449356336" w:history="1">
        <w:r w:rsidRPr="00DD3490">
          <w:rPr>
            <w:rStyle w:val="Hyperlink"/>
            <w:lang w:val="en-US"/>
          </w:rPr>
          <w:t>1.3</w:t>
        </w:r>
        <w:r w:rsidRPr="00DD3490">
          <w:rPr>
            <w:rFonts w:asciiTheme="minorHAnsi" w:eastAsiaTheme="minorEastAsia" w:hAnsiTheme="minorHAnsi" w:cstheme="minorBidi"/>
            <w:b w:val="0"/>
            <w:bCs w:val="0"/>
            <w:szCs w:val="22"/>
            <w:lang w:val="en-US" w:eastAsia="lv-LV"/>
          </w:rPr>
          <w:tab/>
        </w:r>
        <w:r w:rsidRPr="00DD3490">
          <w:rPr>
            <w:rStyle w:val="Hyperlink"/>
            <w:lang w:val="en-US"/>
          </w:rPr>
          <w:t>Biznesa procesa shēma</w:t>
        </w:r>
        <w:r w:rsidRPr="00DD3490">
          <w:rPr>
            <w:webHidden/>
            <w:lang w:val="en-US"/>
          </w:rPr>
          <w:tab/>
        </w:r>
        <w:r w:rsidRPr="00DD3490">
          <w:rPr>
            <w:webHidden/>
            <w:lang w:val="en-US"/>
          </w:rPr>
          <w:fldChar w:fldCharType="begin"/>
        </w:r>
        <w:r w:rsidRPr="00DD3490">
          <w:rPr>
            <w:webHidden/>
            <w:lang w:val="en-US"/>
          </w:rPr>
          <w:instrText xml:space="preserve"> PAGEREF _Toc449356336 \h </w:instrText>
        </w:r>
        <w:r w:rsidRPr="00DD3490">
          <w:rPr>
            <w:webHidden/>
            <w:lang w:val="en-US"/>
          </w:rPr>
        </w:r>
        <w:r w:rsidRPr="00DD3490">
          <w:rPr>
            <w:webHidden/>
            <w:lang w:val="en-US"/>
          </w:rPr>
          <w:fldChar w:fldCharType="separate"/>
        </w:r>
        <w:r w:rsidR="002D2291" w:rsidRPr="00DD3490">
          <w:rPr>
            <w:webHidden/>
            <w:lang w:val="en-US"/>
          </w:rPr>
          <w:t>4</w:t>
        </w:r>
        <w:r w:rsidRPr="00DD3490">
          <w:rPr>
            <w:webHidden/>
            <w:lang w:val="en-US"/>
          </w:rPr>
          <w:fldChar w:fldCharType="end"/>
        </w:r>
      </w:hyperlink>
    </w:p>
    <w:p w14:paraId="23BDBF12" w14:textId="77777777" w:rsidR="00681E3F" w:rsidRPr="00DD3490" w:rsidRDefault="00681E3F">
      <w:pPr>
        <w:pStyle w:val="TOC2"/>
        <w:rPr>
          <w:rFonts w:asciiTheme="minorHAnsi" w:eastAsiaTheme="minorEastAsia" w:hAnsiTheme="minorHAnsi" w:cstheme="minorBidi"/>
          <w:b w:val="0"/>
          <w:bCs w:val="0"/>
          <w:szCs w:val="22"/>
          <w:lang w:val="en-US" w:eastAsia="lv-LV"/>
        </w:rPr>
      </w:pPr>
      <w:hyperlink w:anchor="_Toc449356337" w:history="1">
        <w:r w:rsidRPr="00DD3490">
          <w:rPr>
            <w:rStyle w:val="Hyperlink"/>
            <w:lang w:val="en-US"/>
          </w:rPr>
          <w:t>1.4</w:t>
        </w:r>
        <w:r w:rsidRPr="00DD3490">
          <w:rPr>
            <w:rFonts w:asciiTheme="minorHAnsi" w:eastAsiaTheme="minorEastAsia" w:hAnsiTheme="minorHAnsi" w:cstheme="minorBidi"/>
            <w:b w:val="0"/>
            <w:bCs w:val="0"/>
            <w:szCs w:val="22"/>
            <w:lang w:val="en-US" w:eastAsia="lv-LV"/>
          </w:rPr>
          <w:tab/>
        </w:r>
        <w:r w:rsidRPr="00DD3490">
          <w:rPr>
            <w:rStyle w:val="Hyperlink"/>
            <w:lang w:val="en-US"/>
          </w:rPr>
          <w:t>Ietekme</w:t>
        </w:r>
        <w:r w:rsidRPr="00DD3490">
          <w:rPr>
            <w:rStyle w:val="Hyperlink"/>
            <w:rFonts w:ascii="Times New Roman Bold" w:hAnsi="Times New Roman Bold"/>
            <w:vertAlign w:val="superscript"/>
            <w:lang w:val="en-US"/>
          </w:rPr>
          <w:t>*</w:t>
        </w:r>
        <w:r w:rsidRPr="00DD3490">
          <w:rPr>
            <w:webHidden/>
            <w:lang w:val="en-US"/>
          </w:rPr>
          <w:tab/>
        </w:r>
        <w:r w:rsidRPr="00DD3490">
          <w:rPr>
            <w:webHidden/>
            <w:lang w:val="en-US"/>
          </w:rPr>
          <w:fldChar w:fldCharType="begin"/>
        </w:r>
        <w:r w:rsidRPr="00DD3490">
          <w:rPr>
            <w:webHidden/>
            <w:lang w:val="en-US"/>
          </w:rPr>
          <w:instrText xml:space="preserve"> PAGEREF _Toc449356337 \h </w:instrText>
        </w:r>
        <w:r w:rsidRPr="00DD3490">
          <w:rPr>
            <w:webHidden/>
            <w:lang w:val="en-US"/>
          </w:rPr>
        </w:r>
        <w:r w:rsidRPr="00DD3490">
          <w:rPr>
            <w:webHidden/>
            <w:lang w:val="en-US"/>
          </w:rPr>
          <w:fldChar w:fldCharType="separate"/>
        </w:r>
        <w:r w:rsidR="002D2291" w:rsidRPr="00DD3490">
          <w:rPr>
            <w:webHidden/>
            <w:lang w:val="en-US"/>
          </w:rPr>
          <w:t>4</w:t>
        </w:r>
        <w:r w:rsidRPr="00DD3490">
          <w:rPr>
            <w:webHidden/>
            <w:lang w:val="en-US"/>
          </w:rPr>
          <w:fldChar w:fldCharType="end"/>
        </w:r>
      </w:hyperlink>
    </w:p>
    <w:p w14:paraId="4157EC3B" w14:textId="77777777" w:rsidR="00681E3F" w:rsidRPr="00DD3490" w:rsidRDefault="00681E3F">
      <w:pPr>
        <w:pStyle w:val="TOC2"/>
        <w:rPr>
          <w:rFonts w:asciiTheme="minorHAnsi" w:eastAsiaTheme="minorEastAsia" w:hAnsiTheme="minorHAnsi" w:cstheme="minorBidi"/>
          <w:b w:val="0"/>
          <w:bCs w:val="0"/>
          <w:szCs w:val="22"/>
          <w:lang w:val="en-US" w:eastAsia="lv-LV"/>
        </w:rPr>
      </w:pPr>
      <w:hyperlink w:anchor="_Toc449356338" w:history="1">
        <w:r w:rsidRPr="00DD3490">
          <w:rPr>
            <w:rStyle w:val="Hyperlink"/>
            <w:lang w:val="en-US"/>
          </w:rPr>
          <w:t>1.5</w:t>
        </w:r>
        <w:r w:rsidRPr="00DD3490">
          <w:rPr>
            <w:rFonts w:asciiTheme="minorHAnsi" w:eastAsiaTheme="minorEastAsia" w:hAnsiTheme="minorHAnsi" w:cstheme="minorBidi"/>
            <w:b w:val="0"/>
            <w:bCs w:val="0"/>
            <w:szCs w:val="22"/>
            <w:lang w:val="en-US" w:eastAsia="lv-LV"/>
          </w:rPr>
          <w:tab/>
        </w:r>
        <w:r w:rsidRPr="00DD3490">
          <w:rPr>
            <w:rStyle w:val="Hyperlink"/>
            <w:lang w:val="en-US"/>
          </w:rPr>
          <w:t>Ierobežojumi / pieņēmumi</w:t>
        </w:r>
        <w:r w:rsidRPr="00DD3490">
          <w:rPr>
            <w:webHidden/>
            <w:lang w:val="en-US"/>
          </w:rPr>
          <w:tab/>
        </w:r>
        <w:r w:rsidRPr="00DD3490">
          <w:rPr>
            <w:webHidden/>
            <w:lang w:val="en-US"/>
          </w:rPr>
          <w:fldChar w:fldCharType="begin"/>
        </w:r>
        <w:r w:rsidRPr="00DD3490">
          <w:rPr>
            <w:webHidden/>
            <w:lang w:val="en-US"/>
          </w:rPr>
          <w:instrText xml:space="preserve"> PAGEREF _Toc449356338 \h </w:instrText>
        </w:r>
        <w:r w:rsidRPr="00DD3490">
          <w:rPr>
            <w:webHidden/>
            <w:lang w:val="en-US"/>
          </w:rPr>
        </w:r>
        <w:r w:rsidRPr="00DD3490">
          <w:rPr>
            <w:webHidden/>
            <w:lang w:val="en-US"/>
          </w:rPr>
          <w:fldChar w:fldCharType="separate"/>
        </w:r>
        <w:r w:rsidR="002D2291" w:rsidRPr="00DD3490">
          <w:rPr>
            <w:webHidden/>
            <w:lang w:val="en-US"/>
          </w:rPr>
          <w:t>7</w:t>
        </w:r>
        <w:r w:rsidRPr="00DD3490">
          <w:rPr>
            <w:webHidden/>
            <w:lang w:val="en-US"/>
          </w:rPr>
          <w:fldChar w:fldCharType="end"/>
        </w:r>
      </w:hyperlink>
    </w:p>
    <w:p w14:paraId="650E7357" w14:textId="77777777" w:rsidR="00681E3F" w:rsidRPr="00DD3490" w:rsidRDefault="00681E3F">
      <w:pPr>
        <w:pStyle w:val="TOC2"/>
        <w:rPr>
          <w:rFonts w:asciiTheme="minorHAnsi" w:eastAsiaTheme="minorEastAsia" w:hAnsiTheme="minorHAnsi" w:cstheme="minorBidi"/>
          <w:b w:val="0"/>
          <w:bCs w:val="0"/>
          <w:szCs w:val="22"/>
          <w:lang w:val="en-US" w:eastAsia="lv-LV"/>
        </w:rPr>
      </w:pPr>
      <w:hyperlink w:anchor="_Toc449356339" w:history="1">
        <w:r w:rsidRPr="00DD3490">
          <w:rPr>
            <w:rStyle w:val="Hyperlink"/>
            <w:lang w:val="en-US"/>
          </w:rPr>
          <w:t>1.6</w:t>
        </w:r>
        <w:r w:rsidRPr="00DD3490">
          <w:rPr>
            <w:rFonts w:asciiTheme="minorHAnsi" w:eastAsiaTheme="minorEastAsia" w:hAnsiTheme="minorHAnsi" w:cstheme="minorBidi"/>
            <w:b w:val="0"/>
            <w:bCs w:val="0"/>
            <w:szCs w:val="22"/>
            <w:lang w:val="en-US" w:eastAsia="lv-LV"/>
          </w:rPr>
          <w:tab/>
        </w:r>
        <w:r w:rsidRPr="00DD3490">
          <w:rPr>
            <w:rStyle w:val="Hyperlink"/>
            <w:lang w:val="en-US"/>
          </w:rPr>
          <w:t>Riski</w:t>
        </w:r>
        <w:r w:rsidRPr="00DD3490">
          <w:rPr>
            <w:webHidden/>
            <w:lang w:val="en-US"/>
          </w:rPr>
          <w:tab/>
        </w:r>
        <w:r w:rsidRPr="00DD3490">
          <w:rPr>
            <w:webHidden/>
            <w:lang w:val="en-US"/>
          </w:rPr>
          <w:fldChar w:fldCharType="begin"/>
        </w:r>
        <w:r w:rsidRPr="00DD3490">
          <w:rPr>
            <w:webHidden/>
            <w:lang w:val="en-US"/>
          </w:rPr>
          <w:instrText xml:space="preserve"> PAGEREF _Toc449356339 \h </w:instrText>
        </w:r>
        <w:r w:rsidRPr="00DD3490">
          <w:rPr>
            <w:webHidden/>
            <w:lang w:val="en-US"/>
          </w:rPr>
        </w:r>
        <w:r w:rsidRPr="00DD3490">
          <w:rPr>
            <w:webHidden/>
            <w:lang w:val="en-US"/>
          </w:rPr>
          <w:fldChar w:fldCharType="separate"/>
        </w:r>
        <w:r w:rsidR="002D2291" w:rsidRPr="00DD3490">
          <w:rPr>
            <w:webHidden/>
            <w:lang w:val="en-US"/>
          </w:rPr>
          <w:t>7</w:t>
        </w:r>
        <w:r w:rsidRPr="00DD3490">
          <w:rPr>
            <w:webHidden/>
            <w:lang w:val="en-US"/>
          </w:rPr>
          <w:fldChar w:fldCharType="end"/>
        </w:r>
      </w:hyperlink>
    </w:p>
    <w:p w14:paraId="766BBDA0" w14:textId="77777777" w:rsidR="00681E3F" w:rsidRPr="00DD3490" w:rsidRDefault="00681E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lv-LV"/>
        </w:rPr>
      </w:pPr>
      <w:hyperlink w:anchor="_Toc449356340" w:history="1">
        <w:r w:rsidRPr="00DD3490">
          <w:rPr>
            <w:rStyle w:val="Hyperlink"/>
            <w:noProof/>
            <w:lang w:val="en-US"/>
          </w:rPr>
          <w:t>2.</w:t>
        </w:r>
        <w:r w:rsidRPr="00DD349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val="en-US" w:eastAsia="lv-LV"/>
          </w:rPr>
          <w:tab/>
        </w:r>
        <w:r w:rsidRPr="00DD3490">
          <w:rPr>
            <w:rStyle w:val="Hyperlink"/>
            <w:noProof/>
            <w:lang w:val="en-US"/>
          </w:rPr>
          <w:t>Prasības risinājumam (LE bizness + IT – tiek aizpildīts pēc LE IT novērtēšanas)*</w:t>
        </w:r>
        <w:r w:rsidRPr="00DD3490">
          <w:rPr>
            <w:noProof/>
            <w:webHidden/>
            <w:lang w:val="en-US"/>
          </w:rPr>
          <w:tab/>
        </w:r>
        <w:r w:rsidRPr="00DD3490">
          <w:rPr>
            <w:noProof/>
            <w:webHidden/>
            <w:lang w:val="en-US"/>
          </w:rPr>
          <w:fldChar w:fldCharType="begin"/>
        </w:r>
        <w:r w:rsidRPr="00DD3490">
          <w:rPr>
            <w:noProof/>
            <w:webHidden/>
            <w:lang w:val="en-US"/>
          </w:rPr>
          <w:instrText xml:space="preserve"> PAGEREF _Toc449356340 \h </w:instrText>
        </w:r>
        <w:r w:rsidRPr="00DD3490">
          <w:rPr>
            <w:noProof/>
            <w:webHidden/>
            <w:lang w:val="en-US"/>
          </w:rPr>
        </w:r>
        <w:r w:rsidRPr="00DD3490">
          <w:rPr>
            <w:noProof/>
            <w:webHidden/>
            <w:lang w:val="en-US"/>
          </w:rPr>
          <w:fldChar w:fldCharType="separate"/>
        </w:r>
        <w:r w:rsidR="002D2291" w:rsidRPr="00DD3490">
          <w:rPr>
            <w:noProof/>
            <w:webHidden/>
            <w:lang w:val="en-US"/>
          </w:rPr>
          <w:t>8</w:t>
        </w:r>
        <w:r w:rsidRPr="00DD3490">
          <w:rPr>
            <w:noProof/>
            <w:webHidden/>
            <w:lang w:val="en-US"/>
          </w:rPr>
          <w:fldChar w:fldCharType="end"/>
        </w:r>
      </w:hyperlink>
    </w:p>
    <w:p w14:paraId="1E5687FB" w14:textId="77777777" w:rsidR="00681E3F" w:rsidRPr="00DD3490" w:rsidRDefault="00681E3F">
      <w:pPr>
        <w:pStyle w:val="TOC2"/>
        <w:rPr>
          <w:rFonts w:asciiTheme="minorHAnsi" w:eastAsiaTheme="minorEastAsia" w:hAnsiTheme="minorHAnsi" w:cstheme="minorBidi"/>
          <w:b w:val="0"/>
          <w:bCs w:val="0"/>
          <w:szCs w:val="22"/>
          <w:lang w:val="en-US" w:eastAsia="lv-LV"/>
        </w:rPr>
      </w:pPr>
      <w:hyperlink w:anchor="_Toc449356341" w:history="1">
        <w:r w:rsidRPr="00DD3490">
          <w:rPr>
            <w:rStyle w:val="Hyperlink"/>
            <w:lang w:val="en-US"/>
          </w:rPr>
          <w:t>2.1</w:t>
        </w:r>
        <w:r w:rsidRPr="00DD3490">
          <w:rPr>
            <w:rFonts w:asciiTheme="minorHAnsi" w:eastAsiaTheme="minorEastAsia" w:hAnsiTheme="minorHAnsi" w:cstheme="minorBidi"/>
            <w:b w:val="0"/>
            <w:bCs w:val="0"/>
            <w:szCs w:val="22"/>
            <w:lang w:val="en-US" w:eastAsia="lv-LV"/>
          </w:rPr>
          <w:tab/>
        </w:r>
        <w:r w:rsidRPr="00DD3490">
          <w:rPr>
            <w:rStyle w:val="Hyperlink"/>
            <w:lang w:val="en-US"/>
          </w:rPr>
          <w:t>Nepieciešamas funkcionalitātes makets (portālu, zonu, vadības paneļu, atskaišu dizains)</w:t>
        </w:r>
        <w:r w:rsidRPr="00DD3490">
          <w:rPr>
            <w:webHidden/>
            <w:lang w:val="en-US"/>
          </w:rPr>
          <w:tab/>
        </w:r>
        <w:r w:rsidRPr="00DD3490">
          <w:rPr>
            <w:webHidden/>
            <w:lang w:val="en-US"/>
          </w:rPr>
          <w:fldChar w:fldCharType="begin"/>
        </w:r>
        <w:r w:rsidRPr="00DD3490">
          <w:rPr>
            <w:webHidden/>
            <w:lang w:val="en-US"/>
          </w:rPr>
          <w:instrText xml:space="preserve"> PAGEREF _Toc449356341 \h </w:instrText>
        </w:r>
        <w:r w:rsidRPr="00DD3490">
          <w:rPr>
            <w:webHidden/>
            <w:lang w:val="en-US"/>
          </w:rPr>
        </w:r>
        <w:r w:rsidRPr="00DD3490">
          <w:rPr>
            <w:webHidden/>
            <w:lang w:val="en-US"/>
          </w:rPr>
          <w:fldChar w:fldCharType="separate"/>
        </w:r>
        <w:r w:rsidR="002D2291" w:rsidRPr="00DD3490">
          <w:rPr>
            <w:b w:val="0"/>
            <w:bCs w:val="0"/>
            <w:webHidden/>
            <w:lang w:val="en-US"/>
          </w:rPr>
          <w:t>Error! Bookmark not defined.</w:t>
        </w:r>
        <w:r w:rsidRPr="00DD3490">
          <w:rPr>
            <w:webHidden/>
            <w:lang w:val="en-US"/>
          </w:rPr>
          <w:fldChar w:fldCharType="end"/>
        </w:r>
      </w:hyperlink>
    </w:p>
    <w:p w14:paraId="78AB6E63" w14:textId="77777777" w:rsidR="00681E3F" w:rsidRPr="00DD3490" w:rsidRDefault="00681E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lv-LV"/>
        </w:rPr>
      </w:pPr>
      <w:hyperlink w:anchor="_Toc449356342" w:history="1">
        <w:r w:rsidRPr="00DD3490">
          <w:rPr>
            <w:rStyle w:val="Hyperlink"/>
            <w:noProof/>
            <w:lang w:val="en-US"/>
          </w:rPr>
          <w:t>3.</w:t>
        </w:r>
        <w:r w:rsidRPr="00DD349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val="en-US" w:eastAsia="lv-LV"/>
          </w:rPr>
          <w:tab/>
        </w:r>
        <w:r w:rsidRPr="00DD3490">
          <w:rPr>
            <w:rStyle w:val="Hyperlink"/>
            <w:noProof/>
            <w:lang w:val="en-US"/>
          </w:rPr>
          <w:t>Tehniskā specifikācija (TL)*</w:t>
        </w:r>
        <w:r w:rsidRPr="00DD3490">
          <w:rPr>
            <w:noProof/>
            <w:webHidden/>
            <w:lang w:val="en-US"/>
          </w:rPr>
          <w:tab/>
        </w:r>
        <w:r w:rsidRPr="00DD3490">
          <w:rPr>
            <w:noProof/>
            <w:webHidden/>
            <w:lang w:val="en-US"/>
          </w:rPr>
          <w:fldChar w:fldCharType="begin"/>
        </w:r>
        <w:r w:rsidRPr="00DD3490">
          <w:rPr>
            <w:noProof/>
            <w:webHidden/>
            <w:lang w:val="en-US"/>
          </w:rPr>
          <w:instrText xml:space="preserve"> PAGEREF _Toc449356342 \h </w:instrText>
        </w:r>
        <w:r w:rsidRPr="00DD3490">
          <w:rPr>
            <w:noProof/>
            <w:webHidden/>
            <w:lang w:val="en-US"/>
          </w:rPr>
        </w:r>
        <w:r w:rsidRPr="00DD3490">
          <w:rPr>
            <w:noProof/>
            <w:webHidden/>
            <w:lang w:val="en-US"/>
          </w:rPr>
          <w:fldChar w:fldCharType="separate"/>
        </w:r>
        <w:r w:rsidR="002D2291" w:rsidRPr="00DD3490">
          <w:rPr>
            <w:noProof/>
            <w:webHidden/>
            <w:lang w:val="en-US"/>
          </w:rPr>
          <w:t>11</w:t>
        </w:r>
        <w:r w:rsidRPr="00DD3490">
          <w:rPr>
            <w:noProof/>
            <w:webHidden/>
            <w:lang w:val="en-US"/>
          </w:rPr>
          <w:fldChar w:fldCharType="end"/>
        </w:r>
      </w:hyperlink>
    </w:p>
    <w:p w14:paraId="63B6D3BC" w14:textId="77777777" w:rsidR="00681E3F" w:rsidRPr="00DD3490" w:rsidRDefault="00681E3F">
      <w:pPr>
        <w:pStyle w:val="TOC2"/>
        <w:rPr>
          <w:rFonts w:asciiTheme="minorHAnsi" w:eastAsiaTheme="minorEastAsia" w:hAnsiTheme="minorHAnsi" w:cstheme="minorBidi"/>
          <w:b w:val="0"/>
          <w:bCs w:val="0"/>
          <w:szCs w:val="22"/>
          <w:lang w:val="en-US" w:eastAsia="lv-LV"/>
        </w:rPr>
      </w:pPr>
      <w:hyperlink w:anchor="_Toc449356343" w:history="1">
        <w:r w:rsidRPr="00DD3490">
          <w:rPr>
            <w:rStyle w:val="Hyperlink"/>
            <w:lang w:val="en-US"/>
          </w:rPr>
          <w:t>3.1</w:t>
        </w:r>
        <w:r w:rsidRPr="00DD3490">
          <w:rPr>
            <w:rFonts w:asciiTheme="minorHAnsi" w:eastAsiaTheme="minorEastAsia" w:hAnsiTheme="minorHAnsi" w:cstheme="minorBidi"/>
            <w:b w:val="0"/>
            <w:bCs w:val="0"/>
            <w:szCs w:val="22"/>
            <w:lang w:val="en-US" w:eastAsia="lv-LV"/>
          </w:rPr>
          <w:tab/>
        </w:r>
        <w:r w:rsidRPr="00DD3490">
          <w:rPr>
            <w:rStyle w:val="Hyperlink"/>
            <w:lang w:val="en-US"/>
          </w:rPr>
          <w:t>Risinājuma apraksts (tiek iesniegts kopā ar TL novērtējumu)</w:t>
        </w:r>
        <w:r w:rsidRPr="00DD3490">
          <w:rPr>
            <w:webHidden/>
            <w:lang w:val="en-US"/>
          </w:rPr>
          <w:tab/>
        </w:r>
        <w:r w:rsidRPr="00DD3490">
          <w:rPr>
            <w:webHidden/>
            <w:lang w:val="en-US"/>
          </w:rPr>
          <w:fldChar w:fldCharType="begin"/>
        </w:r>
        <w:r w:rsidRPr="00DD3490">
          <w:rPr>
            <w:webHidden/>
            <w:lang w:val="en-US"/>
          </w:rPr>
          <w:instrText xml:space="preserve"> PAGEREF _Toc449356343 \h </w:instrText>
        </w:r>
        <w:r w:rsidRPr="00DD3490">
          <w:rPr>
            <w:webHidden/>
            <w:lang w:val="en-US"/>
          </w:rPr>
        </w:r>
        <w:r w:rsidRPr="00DD3490">
          <w:rPr>
            <w:webHidden/>
            <w:lang w:val="en-US"/>
          </w:rPr>
          <w:fldChar w:fldCharType="separate"/>
        </w:r>
        <w:r w:rsidR="002D2291" w:rsidRPr="00DD3490">
          <w:rPr>
            <w:webHidden/>
            <w:lang w:val="en-US"/>
          </w:rPr>
          <w:t>11</w:t>
        </w:r>
        <w:r w:rsidRPr="00DD3490">
          <w:rPr>
            <w:webHidden/>
            <w:lang w:val="en-US"/>
          </w:rPr>
          <w:fldChar w:fldCharType="end"/>
        </w:r>
      </w:hyperlink>
    </w:p>
    <w:p w14:paraId="77E5B23A" w14:textId="77777777" w:rsidR="00681E3F" w:rsidRPr="00DD3490" w:rsidRDefault="00681E3F">
      <w:pPr>
        <w:pStyle w:val="TOC2"/>
        <w:rPr>
          <w:rFonts w:asciiTheme="minorHAnsi" w:eastAsiaTheme="minorEastAsia" w:hAnsiTheme="minorHAnsi" w:cstheme="minorBidi"/>
          <w:b w:val="0"/>
          <w:bCs w:val="0"/>
          <w:szCs w:val="22"/>
          <w:lang w:val="en-US" w:eastAsia="lv-LV"/>
        </w:rPr>
      </w:pPr>
      <w:hyperlink w:anchor="_Toc449356344" w:history="1">
        <w:r w:rsidRPr="00DD3490">
          <w:rPr>
            <w:rStyle w:val="Hyperlink"/>
            <w:lang w:val="en-US"/>
          </w:rPr>
          <w:t>3.2</w:t>
        </w:r>
        <w:r w:rsidRPr="00DD3490">
          <w:rPr>
            <w:rFonts w:asciiTheme="minorHAnsi" w:eastAsiaTheme="minorEastAsia" w:hAnsiTheme="minorHAnsi" w:cstheme="minorBidi"/>
            <w:b w:val="0"/>
            <w:bCs w:val="0"/>
            <w:szCs w:val="22"/>
            <w:lang w:val="en-US" w:eastAsia="lv-LV"/>
          </w:rPr>
          <w:tab/>
        </w:r>
        <w:r w:rsidRPr="00DD3490">
          <w:rPr>
            <w:rStyle w:val="Hyperlink"/>
            <w:lang w:val="en-US"/>
          </w:rPr>
          <w:t>Ierobežojumi un pieņēmumi</w:t>
        </w:r>
        <w:r w:rsidRPr="00DD3490">
          <w:rPr>
            <w:webHidden/>
            <w:lang w:val="en-US"/>
          </w:rPr>
          <w:tab/>
        </w:r>
        <w:r w:rsidRPr="00DD3490">
          <w:rPr>
            <w:webHidden/>
            <w:lang w:val="en-US"/>
          </w:rPr>
          <w:fldChar w:fldCharType="begin"/>
        </w:r>
        <w:r w:rsidRPr="00DD3490">
          <w:rPr>
            <w:webHidden/>
            <w:lang w:val="en-US"/>
          </w:rPr>
          <w:instrText xml:space="preserve"> PAGEREF _Toc449356344 \h </w:instrText>
        </w:r>
        <w:r w:rsidRPr="00DD3490">
          <w:rPr>
            <w:webHidden/>
            <w:lang w:val="en-US"/>
          </w:rPr>
        </w:r>
        <w:r w:rsidRPr="00DD3490">
          <w:rPr>
            <w:webHidden/>
            <w:lang w:val="en-US"/>
          </w:rPr>
          <w:fldChar w:fldCharType="separate"/>
        </w:r>
        <w:r w:rsidR="002D2291" w:rsidRPr="00DD3490">
          <w:rPr>
            <w:webHidden/>
            <w:lang w:val="en-US"/>
          </w:rPr>
          <w:t>11</w:t>
        </w:r>
        <w:r w:rsidRPr="00DD3490">
          <w:rPr>
            <w:webHidden/>
            <w:lang w:val="en-US"/>
          </w:rPr>
          <w:fldChar w:fldCharType="end"/>
        </w:r>
      </w:hyperlink>
    </w:p>
    <w:p w14:paraId="41F36098" w14:textId="77777777" w:rsidR="00681E3F" w:rsidRPr="00DD3490" w:rsidRDefault="00681E3F">
      <w:pPr>
        <w:pStyle w:val="TOC2"/>
        <w:rPr>
          <w:rFonts w:asciiTheme="minorHAnsi" w:eastAsiaTheme="minorEastAsia" w:hAnsiTheme="minorHAnsi" w:cstheme="minorBidi"/>
          <w:b w:val="0"/>
          <w:bCs w:val="0"/>
          <w:szCs w:val="22"/>
          <w:lang w:val="en-US" w:eastAsia="lv-LV"/>
        </w:rPr>
      </w:pPr>
      <w:hyperlink w:anchor="_Toc449356345" w:history="1">
        <w:r w:rsidRPr="00DD3490">
          <w:rPr>
            <w:rStyle w:val="Hyperlink"/>
            <w:lang w:val="en-US"/>
          </w:rPr>
          <w:t>3.3</w:t>
        </w:r>
        <w:r w:rsidRPr="00DD3490">
          <w:rPr>
            <w:rFonts w:asciiTheme="minorHAnsi" w:eastAsiaTheme="minorEastAsia" w:hAnsiTheme="minorHAnsi" w:cstheme="minorBidi"/>
            <w:b w:val="0"/>
            <w:bCs w:val="0"/>
            <w:szCs w:val="22"/>
            <w:lang w:val="en-US" w:eastAsia="lv-LV"/>
          </w:rPr>
          <w:tab/>
        </w:r>
        <w:r w:rsidRPr="00DD3490">
          <w:rPr>
            <w:rStyle w:val="Hyperlink"/>
            <w:lang w:val="en-US"/>
          </w:rPr>
          <w:t>Sistēmas komponenšu dizains (CC&amp;B objekti, DB objekti, Procesi)  ( tiek aizpildīts pēc TL izstrādes realizācijas)</w:t>
        </w:r>
        <w:r w:rsidRPr="00DD3490">
          <w:rPr>
            <w:webHidden/>
            <w:lang w:val="en-US"/>
          </w:rPr>
          <w:tab/>
        </w:r>
        <w:r w:rsidRPr="00DD3490">
          <w:rPr>
            <w:webHidden/>
            <w:lang w:val="en-US"/>
          </w:rPr>
          <w:fldChar w:fldCharType="begin"/>
        </w:r>
        <w:r w:rsidRPr="00DD3490">
          <w:rPr>
            <w:webHidden/>
            <w:lang w:val="en-US"/>
          </w:rPr>
          <w:instrText xml:space="preserve"> PAGEREF _Toc449356345 \h </w:instrText>
        </w:r>
        <w:r w:rsidRPr="00DD3490">
          <w:rPr>
            <w:webHidden/>
            <w:lang w:val="en-US"/>
          </w:rPr>
        </w:r>
        <w:r w:rsidRPr="00DD3490">
          <w:rPr>
            <w:webHidden/>
            <w:lang w:val="en-US"/>
          </w:rPr>
          <w:fldChar w:fldCharType="separate"/>
        </w:r>
        <w:r w:rsidR="002D2291" w:rsidRPr="00DD3490">
          <w:rPr>
            <w:webHidden/>
            <w:lang w:val="en-US"/>
          </w:rPr>
          <w:t>11</w:t>
        </w:r>
        <w:r w:rsidRPr="00DD3490">
          <w:rPr>
            <w:webHidden/>
            <w:lang w:val="en-US"/>
          </w:rPr>
          <w:fldChar w:fldCharType="end"/>
        </w:r>
      </w:hyperlink>
    </w:p>
    <w:p w14:paraId="30CD74EC" w14:textId="77777777" w:rsidR="00681E3F" w:rsidRPr="00DD3490" w:rsidRDefault="00681E3F">
      <w:pPr>
        <w:pStyle w:val="TOC2"/>
        <w:rPr>
          <w:rFonts w:asciiTheme="minorHAnsi" w:eastAsiaTheme="minorEastAsia" w:hAnsiTheme="minorHAnsi" w:cstheme="minorBidi"/>
          <w:b w:val="0"/>
          <w:bCs w:val="0"/>
          <w:szCs w:val="22"/>
          <w:lang w:val="en-US" w:eastAsia="lv-LV"/>
        </w:rPr>
      </w:pPr>
      <w:hyperlink w:anchor="_Toc449356346" w:history="1">
        <w:r w:rsidRPr="00DD3490">
          <w:rPr>
            <w:rStyle w:val="Hyperlink"/>
            <w:lang w:val="en-US"/>
          </w:rPr>
          <w:t>3.4</w:t>
        </w:r>
        <w:r w:rsidRPr="00DD3490">
          <w:rPr>
            <w:rFonts w:asciiTheme="minorHAnsi" w:eastAsiaTheme="minorEastAsia" w:hAnsiTheme="minorHAnsi" w:cstheme="minorBidi"/>
            <w:b w:val="0"/>
            <w:bCs w:val="0"/>
            <w:szCs w:val="22"/>
            <w:lang w:val="en-US" w:eastAsia="lv-LV"/>
          </w:rPr>
          <w:tab/>
        </w:r>
        <w:r w:rsidRPr="00DD3490">
          <w:rPr>
            <w:rStyle w:val="Hyperlink"/>
            <w:lang w:val="en-US"/>
          </w:rPr>
          <w:t>Sistēmas konfigurācija (tiek aizpildīts pēc TL izstrādes realizācijas)</w:t>
        </w:r>
        <w:r w:rsidRPr="00DD3490">
          <w:rPr>
            <w:webHidden/>
            <w:lang w:val="en-US"/>
          </w:rPr>
          <w:tab/>
        </w:r>
        <w:r w:rsidRPr="00DD3490">
          <w:rPr>
            <w:webHidden/>
            <w:lang w:val="en-US"/>
          </w:rPr>
          <w:fldChar w:fldCharType="begin"/>
        </w:r>
        <w:r w:rsidRPr="00DD3490">
          <w:rPr>
            <w:webHidden/>
            <w:lang w:val="en-US"/>
          </w:rPr>
          <w:instrText xml:space="preserve"> PAGEREF _Toc449356346 \h </w:instrText>
        </w:r>
        <w:r w:rsidRPr="00DD3490">
          <w:rPr>
            <w:webHidden/>
            <w:lang w:val="en-US"/>
          </w:rPr>
        </w:r>
        <w:r w:rsidRPr="00DD3490">
          <w:rPr>
            <w:webHidden/>
            <w:lang w:val="en-US"/>
          </w:rPr>
          <w:fldChar w:fldCharType="separate"/>
        </w:r>
        <w:r w:rsidR="002D2291" w:rsidRPr="00DD3490">
          <w:rPr>
            <w:webHidden/>
            <w:lang w:val="en-US"/>
          </w:rPr>
          <w:t>11</w:t>
        </w:r>
        <w:r w:rsidRPr="00DD3490">
          <w:rPr>
            <w:webHidden/>
            <w:lang w:val="en-US"/>
          </w:rPr>
          <w:fldChar w:fldCharType="end"/>
        </w:r>
      </w:hyperlink>
    </w:p>
    <w:p w14:paraId="550B4312" w14:textId="77777777" w:rsidR="00681E3F" w:rsidRPr="00DD3490" w:rsidRDefault="00681E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lv-LV"/>
        </w:rPr>
      </w:pPr>
      <w:hyperlink w:anchor="_Toc449356347" w:history="1">
        <w:r w:rsidRPr="00DD3490">
          <w:rPr>
            <w:rStyle w:val="Hyperlink"/>
            <w:noProof/>
            <w:lang w:val="en-US"/>
          </w:rPr>
          <w:t>4.</w:t>
        </w:r>
        <w:r w:rsidRPr="00DD349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val="en-US" w:eastAsia="lv-LV"/>
          </w:rPr>
          <w:tab/>
        </w:r>
        <w:r w:rsidRPr="00DD3490">
          <w:rPr>
            <w:rStyle w:val="Hyperlink"/>
            <w:noProof/>
            <w:lang w:val="en-US"/>
          </w:rPr>
          <w:t>Testa piemēri (LE bizness, papildina IT un TL)*</w:t>
        </w:r>
        <w:r w:rsidRPr="00DD3490">
          <w:rPr>
            <w:noProof/>
            <w:webHidden/>
            <w:lang w:val="en-US"/>
          </w:rPr>
          <w:tab/>
        </w:r>
        <w:r w:rsidRPr="00DD3490">
          <w:rPr>
            <w:noProof/>
            <w:webHidden/>
            <w:lang w:val="en-US"/>
          </w:rPr>
          <w:fldChar w:fldCharType="begin"/>
        </w:r>
        <w:r w:rsidRPr="00DD3490">
          <w:rPr>
            <w:noProof/>
            <w:webHidden/>
            <w:lang w:val="en-US"/>
          </w:rPr>
          <w:instrText xml:space="preserve"> PAGEREF _Toc449356347 \h </w:instrText>
        </w:r>
        <w:r w:rsidRPr="00DD3490">
          <w:rPr>
            <w:noProof/>
            <w:webHidden/>
            <w:lang w:val="en-US"/>
          </w:rPr>
        </w:r>
        <w:r w:rsidRPr="00DD3490">
          <w:rPr>
            <w:noProof/>
            <w:webHidden/>
            <w:lang w:val="en-US"/>
          </w:rPr>
          <w:fldChar w:fldCharType="separate"/>
        </w:r>
        <w:r w:rsidR="002D2291" w:rsidRPr="00DD3490">
          <w:rPr>
            <w:noProof/>
            <w:webHidden/>
            <w:lang w:val="en-US"/>
          </w:rPr>
          <w:t>12</w:t>
        </w:r>
        <w:r w:rsidRPr="00DD3490">
          <w:rPr>
            <w:noProof/>
            <w:webHidden/>
            <w:lang w:val="en-US"/>
          </w:rPr>
          <w:fldChar w:fldCharType="end"/>
        </w:r>
      </w:hyperlink>
    </w:p>
    <w:p w14:paraId="2C18F25E" w14:textId="77777777" w:rsidR="00681E3F" w:rsidRPr="00DD3490" w:rsidRDefault="00681E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lv-LV"/>
        </w:rPr>
      </w:pPr>
      <w:hyperlink w:anchor="_Toc449356348" w:history="1">
        <w:r w:rsidRPr="00DD3490">
          <w:rPr>
            <w:rStyle w:val="Hyperlink"/>
            <w:noProof/>
            <w:lang w:val="en-US"/>
          </w:rPr>
          <w:t>5.</w:t>
        </w:r>
        <w:r w:rsidRPr="00DD349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val="en-US" w:eastAsia="lv-LV"/>
          </w:rPr>
          <w:tab/>
        </w:r>
        <w:r w:rsidRPr="00DD3490">
          <w:rPr>
            <w:rStyle w:val="Hyperlink"/>
            <w:noProof/>
            <w:lang w:val="en-US"/>
          </w:rPr>
          <w:t>Atvērtie un atrisinātie jautājumi</w:t>
        </w:r>
        <w:r w:rsidRPr="00DD3490">
          <w:rPr>
            <w:noProof/>
            <w:webHidden/>
            <w:lang w:val="en-US"/>
          </w:rPr>
          <w:tab/>
        </w:r>
        <w:r w:rsidRPr="00DD3490">
          <w:rPr>
            <w:noProof/>
            <w:webHidden/>
            <w:lang w:val="en-US"/>
          </w:rPr>
          <w:fldChar w:fldCharType="begin"/>
        </w:r>
        <w:r w:rsidRPr="00DD3490">
          <w:rPr>
            <w:noProof/>
            <w:webHidden/>
            <w:lang w:val="en-US"/>
          </w:rPr>
          <w:instrText xml:space="preserve"> PAGEREF _Toc449356348 \h </w:instrText>
        </w:r>
        <w:r w:rsidRPr="00DD3490">
          <w:rPr>
            <w:noProof/>
            <w:webHidden/>
            <w:lang w:val="en-US"/>
          </w:rPr>
        </w:r>
        <w:r w:rsidRPr="00DD3490">
          <w:rPr>
            <w:noProof/>
            <w:webHidden/>
            <w:lang w:val="en-US"/>
          </w:rPr>
          <w:fldChar w:fldCharType="separate"/>
        </w:r>
        <w:r w:rsidR="002D2291" w:rsidRPr="00DD3490">
          <w:rPr>
            <w:noProof/>
            <w:webHidden/>
            <w:lang w:val="en-US"/>
          </w:rPr>
          <w:t>13</w:t>
        </w:r>
        <w:r w:rsidRPr="00DD3490">
          <w:rPr>
            <w:noProof/>
            <w:webHidden/>
            <w:lang w:val="en-US"/>
          </w:rPr>
          <w:fldChar w:fldCharType="end"/>
        </w:r>
      </w:hyperlink>
    </w:p>
    <w:p w14:paraId="5416B80B" w14:textId="77777777" w:rsidR="00681E3F" w:rsidRPr="00DD3490" w:rsidRDefault="00681E3F">
      <w:pPr>
        <w:pStyle w:val="TOC2"/>
        <w:rPr>
          <w:rFonts w:asciiTheme="minorHAnsi" w:eastAsiaTheme="minorEastAsia" w:hAnsiTheme="minorHAnsi" w:cstheme="minorBidi"/>
          <w:b w:val="0"/>
          <w:bCs w:val="0"/>
          <w:szCs w:val="22"/>
          <w:lang w:val="en-US" w:eastAsia="lv-LV"/>
        </w:rPr>
      </w:pPr>
      <w:hyperlink w:anchor="_Toc449356349" w:history="1">
        <w:r w:rsidRPr="00DD3490">
          <w:rPr>
            <w:rStyle w:val="Hyperlink"/>
            <w:lang w:val="en-US"/>
          </w:rPr>
          <w:t>5.1</w:t>
        </w:r>
        <w:r w:rsidRPr="00DD3490">
          <w:rPr>
            <w:rFonts w:asciiTheme="minorHAnsi" w:eastAsiaTheme="minorEastAsia" w:hAnsiTheme="minorHAnsi" w:cstheme="minorBidi"/>
            <w:b w:val="0"/>
            <w:bCs w:val="0"/>
            <w:szCs w:val="22"/>
            <w:lang w:val="en-US" w:eastAsia="lv-LV"/>
          </w:rPr>
          <w:tab/>
        </w:r>
        <w:r w:rsidRPr="00DD3490">
          <w:rPr>
            <w:rStyle w:val="Hyperlink"/>
            <w:lang w:val="en-US"/>
          </w:rPr>
          <w:t>Atvērtie jautājumi</w:t>
        </w:r>
        <w:r w:rsidRPr="00DD3490">
          <w:rPr>
            <w:webHidden/>
            <w:lang w:val="en-US"/>
          </w:rPr>
          <w:tab/>
        </w:r>
        <w:r w:rsidRPr="00DD3490">
          <w:rPr>
            <w:webHidden/>
            <w:lang w:val="en-US"/>
          </w:rPr>
          <w:fldChar w:fldCharType="begin"/>
        </w:r>
        <w:r w:rsidRPr="00DD3490">
          <w:rPr>
            <w:webHidden/>
            <w:lang w:val="en-US"/>
          </w:rPr>
          <w:instrText xml:space="preserve"> PAGEREF _Toc449356349 \h </w:instrText>
        </w:r>
        <w:r w:rsidRPr="00DD3490">
          <w:rPr>
            <w:webHidden/>
            <w:lang w:val="en-US"/>
          </w:rPr>
        </w:r>
        <w:r w:rsidRPr="00DD3490">
          <w:rPr>
            <w:webHidden/>
            <w:lang w:val="en-US"/>
          </w:rPr>
          <w:fldChar w:fldCharType="separate"/>
        </w:r>
        <w:r w:rsidR="002D2291" w:rsidRPr="00DD3490">
          <w:rPr>
            <w:webHidden/>
            <w:lang w:val="en-US"/>
          </w:rPr>
          <w:t>13</w:t>
        </w:r>
        <w:r w:rsidRPr="00DD3490">
          <w:rPr>
            <w:webHidden/>
            <w:lang w:val="en-US"/>
          </w:rPr>
          <w:fldChar w:fldCharType="end"/>
        </w:r>
      </w:hyperlink>
    </w:p>
    <w:p w14:paraId="069F6B2C" w14:textId="77777777" w:rsidR="00681E3F" w:rsidRPr="00DD3490" w:rsidRDefault="00681E3F">
      <w:pPr>
        <w:pStyle w:val="TOC2"/>
        <w:rPr>
          <w:rFonts w:asciiTheme="minorHAnsi" w:eastAsiaTheme="minorEastAsia" w:hAnsiTheme="minorHAnsi" w:cstheme="minorBidi"/>
          <w:b w:val="0"/>
          <w:bCs w:val="0"/>
          <w:szCs w:val="22"/>
          <w:lang w:val="en-US" w:eastAsia="lv-LV"/>
        </w:rPr>
      </w:pPr>
      <w:hyperlink w:anchor="_Toc449356350" w:history="1">
        <w:r w:rsidRPr="00DD3490">
          <w:rPr>
            <w:rStyle w:val="Hyperlink"/>
            <w:lang w:val="en-US"/>
          </w:rPr>
          <w:t>5.2</w:t>
        </w:r>
        <w:r w:rsidRPr="00DD3490">
          <w:rPr>
            <w:rFonts w:asciiTheme="minorHAnsi" w:eastAsiaTheme="minorEastAsia" w:hAnsiTheme="minorHAnsi" w:cstheme="minorBidi"/>
            <w:b w:val="0"/>
            <w:bCs w:val="0"/>
            <w:szCs w:val="22"/>
            <w:lang w:val="en-US" w:eastAsia="lv-LV"/>
          </w:rPr>
          <w:tab/>
        </w:r>
        <w:r w:rsidRPr="00DD3490">
          <w:rPr>
            <w:rStyle w:val="Hyperlink"/>
            <w:lang w:val="en-US"/>
          </w:rPr>
          <w:t>Atrisinātie jautājumi</w:t>
        </w:r>
        <w:r w:rsidRPr="00DD3490">
          <w:rPr>
            <w:webHidden/>
            <w:lang w:val="en-US"/>
          </w:rPr>
          <w:tab/>
        </w:r>
        <w:r w:rsidRPr="00DD3490">
          <w:rPr>
            <w:webHidden/>
            <w:lang w:val="en-US"/>
          </w:rPr>
          <w:fldChar w:fldCharType="begin"/>
        </w:r>
        <w:r w:rsidRPr="00DD3490">
          <w:rPr>
            <w:webHidden/>
            <w:lang w:val="en-US"/>
          </w:rPr>
          <w:instrText xml:space="preserve"> PAGEREF _Toc449356350 \h </w:instrText>
        </w:r>
        <w:r w:rsidRPr="00DD3490">
          <w:rPr>
            <w:webHidden/>
            <w:lang w:val="en-US"/>
          </w:rPr>
        </w:r>
        <w:r w:rsidRPr="00DD3490">
          <w:rPr>
            <w:webHidden/>
            <w:lang w:val="en-US"/>
          </w:rPr>
          <w:fldChar w:fldCharType="separate"/>
        </w:r>
        <w:r w:rsidR="002D2291" w:rsidRPr="00DD3490">
          <w:rPr>
            <w:webHidden/>
            <w:lang w:val="en-US"/>
          </w:rPr>
          <w:t>13</w:t>
        </w:r>
        <w:r w:rsidRPr="00DD3490">
          <w:rPr>
            <w:webHidden/>
            <w:lang w:val="en-US"/>
          </w:rPr>
          <w:fldChar w:fldCharType="end"/>
        </w:r>
      </w:hyperlink>
    </w:p>
    <w:p w14:paraId="04199790" w14:textId="12482295" w:rsidR="007B0C02" w:rsidRPr="00DD3490" w:rsidRDefault="007B0C02" w:rsidP="007B0C02">
      <w:pPr>
        <w:tabs>
          <w:tab w:val="left" w:pos="1418"/>
          <w:tab w:val="left" w:pos="5670"/>
        </w:tabs>
        <w:spacing w:before="360"/>
        <w:rPr>
          <w:lang w:val="en-US"/>
        </w:rPr>
      </w:pPr>
      <w:r w:rsidRPr="00DD3490">
        <w:rPr>
          <w:lang w:val="en-US"/>
        </w:rPr>
        <w:fldChar w:fldCharType="end"/>
      </w:r>
    </w:p>
    <w:p w14:paraId="4F070EC4" w14:textId="77777777" w:rsidR="005D7D89" w:rsidRPr="00DD3490" w:rsidRDefault="005D7D89" w:rsidP="005D7D89">
      <w:pPr>
        <w:pStyle w:val="ListParagraph"/>
        <w:tabs>
          <w:tab w:val="left" w:pos="6415"/>
        </w:tabs>
        <w:ind w:left="720"/>
        <w:rPr>
          <w:lang w:val="en-US"/>
        </w:rPr>
      </w:pPr>
      <w:r w:rsidRPr="00DD3490">
        <w:rPr>
          <w:vertAlign w:val="superscript"/>
          <w:lang w:val="en-US"/>
        </w:rPr>
        <w:t>*</w:t>
      </w:r>
      <w:proofErr w:type="spellStart"/>
      <w:r w:rsidRPr="00DD3490">
        <w:rPr>
          <w:i/>
          <w:lang w:val="en-US"/>
        </w:rPr>
        <w:t>Obligāti</w:t>
      </w:r>
      <w:proofErr w:type="spellEnd"/>
      <w:r w:rsidRPr="00DD3490">
        <w:rPr>
          <w:i/>
          <w:lang w:val="en-US"/>
        </w:rPr>
        <w:t xml:space="preserve"> </w:t>
      </w:r>
      <w:proofErr w:type="spellStart"/>
      <w:r w:rsidRPr="00DD3490">
        <w:rPr>
          <w:i/>
          <w:lang w:val="en-US"/>
        </w:rPr>
        <w:t>aizpildāma</w:t>
      </w:r>
      <w:proofErr w:type="spellEnd"/>
      <w:r w:rsidRPr="00DD3490">
        <w:rPr>
          <w:i/>
          <w:lang w:val="en-US"/>
        </w:rPr>
        <w:t xml:space="preserve"> </w:t>
      </w:r>
      <w:proofErr w:type="spellStart"/>
      <w:r w:rsidRPr="00DD3490">
        <w:rPr>
          <w:i/>
          <w:lang w:val="en-US"/>
        </w:rPr>
        <w:t>sadaļa</w:t>
      </w:r>
      <w:proofErr w:type="spellEnd"/>
    </w:p>
    <w:p w14:paraId="2CB38F51" w14:textId="0FFA88E5" w:rsidR="007B0C02" w:rsidRPr="00DD3490" w:rsidRDefault="007B0C02" w:rsidP="00ED2ACC">
      <w:pPr>
        <w:pStyle w:val="Heading1"/>
        <w:ind w:right="283"/>
        <w:rPr>
          <w:lang w:val="en-US"/>
        </w:rPr>
      </w:pPr>
      <w:r w:rsidRPr="00DD3490">
        <w:rPr>
          <w:lang w:val="en-US"/>
        </w:rPr>
        <w:br w:type="page"/>
      </w:r>
      <w:bookmarkStart w:id="2" w:name="_Toc449356333"/>
      <w:proofErr w:type="spellStart"/>
      <w:r w:rsidRPr="00DD3490">
        <w:rPr>
          <w:lang w:val="en-US"/>
        </w:rPr>
        <w:lastRenderedPageBreak/>
        <w:t>Biznesa</w:t>
      </w:r>
      <w:proofErr w:type="spellEnd"/>
      <w:r w:rsidRPr="00DD3490">
        <w:rPr>
          <w:lang w:val="en-US"/>
        </w:rPr>
        <w:t xml:space="preserve"> </w:t>
      </w:r>
      <w:proofErr w:type="spellStart"/>
      <w:r w:rsidRPr="00DD3490">
        <w:rPr>
          <w:lang w:val="en-US"/>
        </w:rPr>
        <w:t>prasības</w:t>
      </w:r>
      <w:proofErr w:type="spellEnd"/>
      <w:r w:rsidR="00546917" w:rsidRPr="00DD3490">
        <w:rPr>
          <w:lang w:val="en-US"/>
        </w:rPr>
        <w:t xml:space="preserve"> (LE </w:t>
      </w:r>
      <w:proofErr w:type="spellStart"/>
      <w:r w:rsidR="00546917" w:rsidRPr="00DD3490">
        <w:rPr>
          <w:lang w:val="en-US"/>
        </w:rPr>
        <w:t>bizness</w:t>
      </w:r>
      <w:proofErr w:type="spellEnd"/>
      <w:r w:rsidR="0091108E" w:rsidRPr="00DD3490">
        <w:rPr>
          <w:lang w:val="en-US"/>
        </w:rPr>
        <w:t xml:space="preserve"> – </w:t>
      </w:r>
      <w:proofErr w:type="spellStart"/>
      <w:r w:rsidR="0091108E" w:rsidRPr="00DD3490">
        <w:rPr>
          <w:lang w:val="en-US"/>
        </w:rPr>
        <w:t>tiek</w:t>
      </w:r>
      <w:proofErr w:type="spellEnd"/>
      <w:r w:rsidR="0091108E" w:rsidRPr="00DD3490">
        <w:rPr>
          <w:lang w:val="en-US"/>
        </w:rPr>
        <w:t xml:space="preserve"> </w:t>
      </w:r>
      <w:proofErr w:type="spellStart"/>
      <w:r w:rsidR="0091108E" w:rsidRPr="00DD3490">
        <w:rPr>
          <w:lang w:val="en-US"/>
        </w:rPr>
        <w:t>aizpildīts</w:t>
      </w:r>
      <w:proofErr w:type="spellEnd"/>
      <w:r w:rsidR="0091108E" w:rsidRPr="00DD3490">
        <w:rPr>
          <w:lang w:val="en-US"/>
        </w:rPr>
        <w:t xml:space="preserve"> </w:t>
      </w:r>
      <w:proofErr w:type="spellStart"/>
      <w:r w:rsidR="0091108E" w:rsidRPr="00DD3490">
        <w:rPr>
          <w:lang w:val="en-US"/>
        </w:rPr>
        <w:t>pieprasījuma</w:t>
      </w:r>
      <w:proofErr w:type="spellEnd"/>
      <w:r w:rsidR="0091108E" w:rsidRPr="00DD3490">
        <w:rPr>
          <w:lang w:val="en-US"/>
        </w:rPr>
        <w:t xml:space="preserve"> </w:t>
      </w:r>
      <w:proofErr w:type="spellStart"/>
      <w:r w:rsidR="0091108E" w:rsidRPr="00DD3490">
        <w:rPr>
          <w:lang w:val="en-US"/>
        </w:rPr>
        <w:t>pieteikšanas</w:t>
      </w:r>
      <w:proofErr w:type="spellEnd"/>
      <w:r w:rsidR="0091108E" w:rsidRPr="00DD3490">
        <w:rPr>
          <w:lang w:val="en-US"/>
        </w:rPr>
        <w:t xml:space="preserve"> </w:t>
      </w:r>
      <w:proofErr w:type="spellStart"/>
      <w:r w:rsidR="0091108E" w:rsidRPr="00DD3490">
        <w:rPr>
          <w:lang w:val="en-US"/>
        </w:rPr>
        <w:t>brīdī</w:t>
      </w:r>
      <w:proofErr w:type="spellEnd"/>
      <w:r w:rsidR="00546917" w:rsidRPr="00DD3490">
        <w:rPr>
          <w:lang w:val="en-US"/>
        </w:rPr>
        <w:t>)</w:t>
      </w:r>
      <w:bookmarkEnd w:id="2"/>
    </w:p>
    <w:p w14:paraId="5CCA809B" w14:textId="77777777" w:rsidR="00845AB9" w:rsidRPr="00DD3490" w:rsidRDefault="00845AB9" w:rsidP="00ED2ACC">
      <w:pPr>
        <w:ind w:right="283"/>
        <w:jc w:val="center"/>
        <w:rPr>
          <w:lang w:val="en-US"/>
        </w:rPr>
      </w:pPr>
    </w:p>
    <w:p w14:paraId="04E849C4" w14:textId="286AB4A1" w:rsidR="00845AB9" w:rsidRPr="00DD3490" w:rsidRDefault="00546917" w:rsidP="00341C28">
      <w:pPr>
        <w:pStyle w:val="ListParagraph"/>
        <w:numPr>
          <w:ilvl w:val="1"/>
          <w:numId w:val="1"/>
        </w:numPr>
        <w:ind w:right="283"/>
        <w:rPr>
          <w:b/>
          <w:iCs/>
          <w:lang w:val="en-US" w:eastAsia="lv-LV"/>
        </w:rPr>
      </w:pPr>
      <w:bookmarkStart w:id="3" w:name="_Toc449356334"/>
      <w:proofErr w:type="spellStart"/>
      <w:r w:rsidRPr="00DD3490">
        <w:rPr>
          <w:b/>
          <w:iCs/>
          <w:lang w:val="en-US" w:eastAsia="lv-LV"/>
        </w:rPr>
        <w:t>Prob</w:t>
      </w:r>
      <w:r w:rsidR="006D04B0" w:rsidRPr="00DD3490">
        <w:rPr>
          <w:b/>
          <w:iCs/>
          <w:lang w:val="en-US" w:eastAsia="lv-LV"/>
        </w:rPr>
        <w:t>lēmas</w:t>
      </w:r>
      <w:proofErr w:type="spellEnd"/>
      <w:r w:rsidR="006D04B0" w:rsidRPr="00DD3490">
        <w:rPr>
          <w:b/>
          <w:iCs/>
          <w:lang w:val="en-US" w:eastAsia="lv-LV"/>
        </w:rPr>
        <w:t xml:space="preserve"> </w:t>
      </w:r>
      <w:proofErr w:type="spellStart"/>
      <w:r w:rsidR="006D04B0" w:rsidRPr="00DD3490">
        <w:rPr>
          <w:b/>
          <w:iCs/>
          <w:lang w:val="en-US" w:eastAsia="lv-LV"/>
        </w:rPr>
        <w:t>apra</w:t>
      </w:r>
      <w:r w:rsidR="00845AB9" w:rsidRPr="00DD3490">
        <w:rPr>
          <w:b/>
          <w:iCs/>
          <w:lang w:val="en-US" w:eastAsia="lv-LV"/>
        </w:rPr>
        <w:t>ksts</w:t>
      </w:r>
      <w:proofErr w:type="spellEnd"/>
      <w:r w:rsidR="00217BFE" w:rsidRPr="00DD3490">
        <w:rPr>
          <w:b/>
          <w:iCs/>
          <w:lang w:val="en-US" w:eastAsia="lv-LV"/>
        </w:rPr>
        <w:t>*</w:t>
      </w:r>
      <w:bookmarkEnd w:id="3"/>
    </w:p>
    <w:p w14:paraId="20A05DA8" w14:textId="77777777" w:rsidR="0004571E" w:rsidRPr="00DD3490" w:rsidRDefault="0004571E" w:rsidP="0004571E">
      <w:pPr>
        <w:pStyle w:val="ListParagraph"/>
        <w:ind w:left="1069" w:right="283"/>
        <w:rPr>
          <w:b/>
          <w:iCs/>
          <w:lang w:val="en-US" w:eastAsia="lv-LV"/>
        </w:rPr>
      </w:pPr>
    </w:p>
    <w:p w14:paraId="4ACBD124" w14:textId="703D471B" w:rsidR="0004571E" w:rsidRPr="00DD3490" w:rsidRDefault="00B36A00" w:rsidP="0004571E">
      <w:pPr>
        <w:pStyle w:val="ListParagraph"/>
        <w:ind w:left="720" w:right="283"/>
        <w:jc w:val="both"/>
        <w:rPr>
          <w:lang w:val="en-US"/>
        </w:rPr>
      </w:pPr>
      <w:r>
        <w:rPr>
          <w:lang w:val="en-US"/>
        </w:rPr>
        <w:t>EE</w:t>
      </w:r>
      <w:r w:rsidR="008A3044" w:rsidRPr="00DD3490">
        <w:rPr>
          <w:lang w:val="en-US"/>
        </w:rPr>
        <w:t xml:space="preserve"> </w:t>
      </w:r>
      <w:r w:rsidR="0004571E" w:rsidRPr="00DD3490">
        <w:rPr>
          <w:lang w:val="en-US"/>
        </w:rPr>
        <w:t xml:space="preserve">self-service platform </w:t>
      </w:r>
      <w:r w:rsidR="008A3044" w:rsidRPr="00DD3490">
        <w:rPr>
          <w:lang w:val="en-US"/>
        </w:rPr>
        <w:t xml:space="preserve">is planned to be used </w:t>
      </w:r>
      <w:r w:rsidR="0004571E" w:rsidRPr="00DD3490">
        <w:rPr>
          <w:lang w:val="en-US"/>
        </w:rPr>
        <w:t xml:space="preserve">for client acquisition since during a short period of time we have over 1000 agreements signed by customers themselves.  </w:t>
      </w:r>
      <w:r w:rsidR="008A3044" w:rsidRPr="00DD3490">
        <w:rPr>
          <w:lang w:val="en-US"/>
        </w:rPr>
        <w:t>M</w:t>
      </w:r>
      <w:r w:rsidR="0004571E" w:rsidRPr="00DD3490">
        <w:rPr>
          <w:lang w:val="en-US"/>
        </w:rPr>
        <w:t xml:space="preserve">ore options and attractions for this channel </w:t>
      </w:r>
      <w:r w:rsidR="008A3044" w:rsidRPr="00DD3490">
        <w:rPr>
          <w:lang w:val="en-US"/>
        </w:rPr>
        <w:t xml:space="preserve">are needed, </w:t>
      </w:r>
      <w:r w:rsidR="0004571E" w:rsidRPr="00DD3490">
        <w:rPr>
          <w:lang w:val="en-US"/>
        </w:rPr>
        <w:t xml:space="preserve">since it does not need any back office or sales managers </w:t>
      </w:r>
      <w:proofErr w:type="gramStart"/>
      <w:r w:rsidR="0004571E" w:rsidRPr="00DD3490">
        <w:rPr>
          <w:lang w:val="en-US"/>
        </w:rPr>
        <w:t>assistance</w:t>
      </w:r>
      <w:proofErr w:type="gramEnd"/>
      <w:r w:rsidR="0004571E" w:rsidRPr="00DD3490">
        <w:rPr>
          <w:lang w:val="en-US"/>
        </w:rPr>
        <w:t xml:space="preserve"> and it will be the cheapest way to extend the number of customers that we have. </w:t>
      </w:r>
    </w:p>
    <w:p w14:paraId="4875E7A5" w14:textId="77777777" w:rsidR="0004571E" w:rsidRPr="00DD3490" w:rsidRDefault="0004571E" w:rsidP="0004571E">
      <w:pPr>
        <w:pStyle w:val="ListParagraph"/>
        <w:ind w:left="720" w:right="283"/>
        <w:jc w:val="both"/>
        <w:rPr>
          <w:lang w:val="en-US"/>
        </w:rPr>
      </w:pPr>
    </w:p>
    <w:p w14:paraId="47B3826D" w14:textId="09B75274" w:rsidR="0004571E" w:rsidRPr="00DD3490" w:rsidRDefault="008A3044" w:rsidP="0004571E">
      <w:pPr>
        <w:pStyle w:val="ListParagraph"/>
        <w:ind w:left="720" w:right="283"/>
        <w:jc w:val="both"/>
        <w:rPr>
          <w:lang w:val="en-US"/>
        </w:rPr>
      </w:pPr>
      <w:r w:rsidRPr="00DD3490">
        <w:rPr>
          <w:lang w:val="en-US"/>
        </w:rPr>
        <w:t>R</w:t>
      </w:r>
      <w:r w:rsidR="0004571E" w:rsidRPr="00DD3490">
        <w:rPr>
          <w:lang w:val="en-US"/>
        </w:rPr>
        <w:t xml:space="preserve">ecommendation process </w:t>
      </w:r>
      <w:r w:rsidRPr="00DD3490">
        <w:rPr>
          <w:lang w:val="en-US"/>
        </w:rPr>
        <w:t>is</w:t>
      </w:r>
      <w:r w:rsidR="0004571E" w:rsidRPr="00DD3490">
        <w:rPr>
          <w:lang w:val="en-US"/>
        </w:rPr>
        <w:t>:</w:t>
      </w:r>
    </w:p>
    <w:p w14:paraId="4C9F72E1" w14:textId="54EBAE63" w:rsidR="0004571E" w:rsidRPr="00DD3490" w:rsidRDefault="0004571E" w:rsidP="0004571E">
      <w:pPr>
        <w:pStyle w:val="ListParagraph"/>
        <w:numPr>
          <w:ilvl w:val="0"/>
          <w:numId w:val="9"/>
        </w:numPr>
        <w:ind w:right="283"/>
        <w:jc w:val="both"/>
        <w:rPr>
          <w:lang w:val="en-US"/>
        </w:rPr>
      </w:pPr>
      <w:r w:rsidRPr="00DD3490">
        <w:rPr>
          <w:lang w:val="en-US"/>
        </w:rPr>
        <w:t xml:space="preserve">Cheapest owned client acquisition </w:t>
      </w:r>
      <w:proofErr w:type="gramStart"/>
      <w:r w:rsidRPr="00DD3490">
        <w:rPr>
          <w:lang w:val="en-US"/>
        </w:rPr>
        <w:t>channel;</w:t>
      </w:r>
      <w:proofErr w:type="gramEnd"/>
    </w:p>
    <w:p w14:paraId="1C06EF11" w14:textId="10E3886C" w:rsidR="0004571E" w:rsidRPr="00DD3490" w:rsidRDefault="0004571E" w:rsidP="0004571E">
      <w:pPr>
        <w:pStyle w:val="ListParagraph"/>
        <w:numPr>
          <w:ilvl w:val="0"/>
          <w:numId w:val="9"/>
        </w:numPr>
        <w:ind w:right="283"/>
        <w:jc w:val="both"/>
        <w:rPr>
          <w:lang w:val="en-US"/>
        </w:rPr>
      </w:pPr>
      <w:r w:rsidRPr="00DD3490">
        <w:rPr>
          <w:lang w:val="en-US"/>
        </w:rPr>
        <w:t xml:space="preserve">Enabling existing customers to become brand </w:t>
      </w:r>
      <w:proofErr w:type="gramStart"/>
      <w:r w:rsidRPr="00DD3490">
        <w:rPr>
          <w:lang w:val="en-US"/>
        </w:rPr>
        <w:t>ambassadors;</w:t>
      </w:r>
      <w:proofErr w:type="gramEnd"/>
    </w:p>
    <w:p w14:paraId="510E2409" w14:textId="751A6FF5" w:rsidR="0004571E" w:rsidRPr="00DD3490" w:rsidRDefault="0004571E" w:rsidP="0004571E">
      <w:pPr>
        <w:pStyle w:val="ListParagraph"/>
        <w:numPr>
          <w:ilvl w:val="0"/>
          <w:numId w:val="9"/>
        </w:numPr>
        <w:ind w:right="283"/>
        <w:jc w:val="both"/>
        <w:rPr>
          <w:lang w:val="en-US"/>
        </w:rPr>
      </w:pPr>
      <w:r w:rsidRPr="00DD3490">
        <w:rPr>
          <w:lang w:val="en-US"/>
        </w:rPr>
        <w:t>Ability to work with external sales channels.</w:t>
      </w:r>
    </w:p>
    <w:p w14:paraId="26894457" w14:textId="77777777" w:rsidR="0004571E" w:rsidRPr="00DD3490" w:rsidRDefault="0004571E" w:rsidP="0004571E">
      <w:pPr>
        <w:pStyle w:val="ListParagraph"/>
        <w:ind w:left="720" w:right="283"/>
        <w:jc w:val="both"/>
        <w:rPr>
          <w:lang w:val="en-US"/>
        </w:rPr>
      </w:pPr>
    </w:p>
    <w:p w14:paraId="01073353" w14:textId="0AD526D3" w:rsidR="0004571E" w:rsidRPr="00DD3490" w:rsidRDefault="0004571E" w:rsidP="008A3044">
      <w:pPr>
        <w:pStyle w:val="ListParagraph"/>
        <w:ind w:left="720" w:right="283"/>
        <w:jc w:val="both"/>
        <w:rPr>
          <w:lang w:val="en-US"/>
        </w:rPr>
      </w:pPr>
      <w:r w:rsidRPr="00DD3490">
        <w:rPr>
          <w:lang w:val="en-US"/>
        </w:rPr>
        <w:t>This will be used for private electricity sales but later it will be adapted to solar panel/park sales and other products, so since it will be developed it will be used all the time as a steady channel.</w:t>
      </w:r>
    </w:p>
    <w:p w14:paraId="0A3574E9" w14:textId="33989373" w:rsidR="000640D3" w:rsidRPr="00DD3490" w:rsidRDefault="004521A1" w:rsidP="00ED2ACC">
      <w:pPr>
        <w:autoSpaceDE w:val="0"/>
        <w:autoSpaceDN w:val="0"/>
        <w:adjustRightInd w:val="0"/>
        <w:ind w:right="283"/>
        <w:jc w:val="both"/>
        <w:rPr>
          <w:lang w:val="en-US"/>
        </w:rPr>
      </w:pPr>
      <w:bookmarkStart w:id="4" w:name="_Toc449356335"/>
      <w:r w:rsidRPr="00DD3490">
        <w:rPr>
          <w:lang w:val="en-US"/>
        </w:rPr>
        <w:t xml:space="preserve">            </w:t>
      </w:r>
    </w:p>
    <w:p w14:paraId="653D7ACD" w14:textId="0A514F32" w:rsidR="00217BFE" w:rsidRPr="00DD3490" w:rsidRDefault="00D721C6" w:rsidP="00341C28">
      <w:pPr>
        <w:pStyle w:val="ListParagraph"/>
        <w:numPr>
          <w:ilvl w:val="1"/>
          <w:numId w:val="1"/>
        </w:numPr>
        <w:ind w:right="283"/>
        <w:jc w:val="both"/>
        <w:rPr>
          <w:b/>
          <w:iCs/>
          <w:lang w:val="en-US" w:eastAsia="lv-LV"/>
        </w:rPr>
      </w:pPr>
      <w:proofErr w:type="spellStart"/>
      <w:r w:rsidRPr="00DD3490">
        <w:rPr>
          <w:b/>
          <w:iCs/>
          <w:lang w:val="en-US" w:eastAsia="lv-LV"/>
        </w:rPr>
        <w:t>I</w:t>
      </w:r>
      <w:r w:rsidR="00F35775" w:rsidRPr="00DD3490">
        <w:rPr>
          <w:b/>
          <w:iCs/>
          <w:lang w:val="en-US" w:eastAsia="lv-LV"/>
        </w:rPr>
        <w:t>zmaiņu</w:t>
      </w:r>
      <w:proofErr w:type="spellEnd"/>
      <w:r w:rsidR="00F35775" w:rsidRPr="00DD3490">
        <w:rPr>
          <w:b/>
          <w:iCs/>
          <w:lang w:val="en-US" w:eastAsia="lv-LV"/>
        </w:rPr>
        <w:t xml:space="preserve"> </w:t>
      </w:r>
      <w:proofErr w:type="spellStart"/>
      <w:r w:rsidR="00F35775" w:rsidRPr="00DD3490">
        <w:rPr>
          <w:b/>
          <w:iCs/>
          <w:lang w:val="en-US" w:eastAsia="lv-LV"/>
        </w:rPr>
        <w:t>mērķis</w:t>
      </w:r>
      <w:proofErr w:type="spellEnd"/>
      <w:r w:rsidR="00F35775" w:rsidRPr="00DD3490">
        <w:rPr>
          <w:b/>
          <w:iCs/>
          <w:lang w:val="en-US" w:eastAsia="lv-LV"/>
        </w:rPr>
        <w:t xml:space="preserve"> un </w:t>
      </w:r>
      <w:proofErr w:type="spellStart"/>
      <w:r w:rsidR="004D61C9" w:rsidRPr="00DD3490">
        <w:rPr>
          <w:b/>
          <w:iCs/>
          <w:lang w:val="en-US" w:eastAsia="lv-LV"/>
        </w:rPr>
        <w:t>pamatojums</w:t>
      </w:r>
      <w:proofErr w:type="spellEnd"/>
      <w:r w:rsidR="00217BFE" w:rsidRPr="00DD3490">
        <w:rPr>
          <w:b/>
          <w:iCs/>
          <w:lang w:val="en-US" w:eastAsia="lv-LV"/>
        </w:rPr>
        <w:t>*</w:t>
      </w:r>
      <w:bookmarkEnd w:id="4"/>
    </w:p>
    <w:p w14:paraId="36E4A3B6" w14:textId="77777777" w:rsidR="001F7CFB" w:rsidRPr="00DD3490" w:rsidRDefault="001F7CFB" w:rsidP="001F7CFB">
      <w:pPr>
        <w:pStyle w:val="ListParagraph"/>
        <w:ind w:left="1069" w:right="283"/>
        <w:jc w:val="both"/>
        <w:rPr>
          <w:b/>
          <w:iCs/>
          <w:lang w:val="en-US" w:eastAsia="lv-LV"/>
        </w:rPr>
      </w:pPr>
    </w:p>
    <w:p w14:paraId="7C69475E" w14:textId="7124FB4B" w:rsidR="001F7CFB" w:rsidRPr="00DD3490" w:rsidRDefault="00B36A00" w:rsidP="00ED2ACC">
      <w:pPr>
        <w:pStyle w:val="ListParagraph"/>
        <w:ind w:left="720" w:right="283"/>
        <w:jc w:val="both"/>
        <w:rPr>
          <w:lang w:val="en-US"/>
        </w:rPr>
      </w:pPr>
      <w:bookmarkStart w:id="5" w:name="_Toc449356336"/>
      <w:r>
        <w:rPr>
          <w:lang w:val="en-US"/>
        </w:rPr>
        <w:t>EE</w:t>
      </w:r>
      <w:r w:rsidR="00353CC9" w:rsidRPr="00DD3490">
        <w:rPr>
          <w:lang w:val="en-US"/>
        </w:rPr>
        <w:t xml:space="preserve"> HH market opening and to ensure </w:t>
      </w:r>
      <w:proofErr w:type="spellStart"/>
      <w:r w:rsidR="00353CC9" w:rsidRPr="00DD3490">
        <w:rPr>
          <w:lang w:val="en-US"/>
        </w:rPr>
        <w:t>Elektrum</w:t>
      </w:r>
      <w:proofErr w:type="spellEnd"/>
      <w:r w:rsidR="00353CC9" w:rsidRPr="00DD3490">
        <w:rPr>
          <w:lang w:val="en-US"/>
        </w:rPr>
        <w:t xml:space="preserve"> competitiveness in the HH electricity market, meeting customer needs.</w:t>
      </w:r>
    </w:p>
    <w:p w14:paraId="37754A79" w14:textId="77777777" w:rsidR="00353CC9" w:rsidRPr="00DD3490" w:rsidRDefault="00353CC9" w:rsidP="00ED2ACC">
      <w:pPr>
        <w:pStyle w:val="ListParagraph"/>
        <w:ind w:left="720" w:right="283"/>
        <w:jc w:val="both"/>
        <w:rPr>
          <w:lang w:val="en-US"/>
        </w:rPr>
      </w:pPr>
    </w:p>
    <w:p w14:paraId="34C48BD0" w14:textId="05EAF440" w:rsidR="00A04187" w:rsidRPr="00DD3490" w:rsidRDefault="00217BFE" w:rsidP="00341C28">
      <w:pPr>
        <w:pStyle w:val="ListParagraph"/>
        <w:numPr>
          <w:ilvl w:val="1"/>
          <w:numId w:val="1"/>
        </w:numPr>
        <w:ind w:right="283"/>
        <w:jc w:val="both"/>
        <w:rPr>
          <w:sz w:val="24"/>
          <w:szCs w:val="24"/>
          <w:lang w:val="en-US"/>
        </w:rPr>
      </w:pPr>
      <w:proofErr w:type="spellStart"/>
      <w:r w:rsidRPr="00DD3490">
        <w:rPr>
          <w:b/>
          <w:iCs/>
          <w:lang w:val="en-US" w:eastAsia="lv-LV"/>
        </w:rPr>
        <w:t>Biznesa</w:t>
      </w:r>
      <w:proofErr w:type="spellEnd"/>
      <w:r w:rsidRPr="00DD3490">
        <w:rPr>
          <w:b/>
          <w:iCs/>
          <w:lang w:val="en-US" w:eastAsia="lv-LV"/>
        </w:rPr>
        <w:t xml:space="preserve"> </w:t>
      </w:r>
      <w:proofErr w:type="spellStart"/>
      <w:r w:rsidRPr="00DD3490">
        <w:rPr>
          <w:b/>
          <w:iCs/>
          <w:lang w:val="en-US" w:eastAsia="lv-LV"/>
        </w:rPr>
        <w:t>procesa</w:t>
      </w:r>
      <w:proofErr w:type="spellEnd"/>
      <w:r w:rsidRPr="00DD3490">
        <w:rPr>
          <w:b/>
          <w:iCs/>
          <w:lang w:val="en-US" w:eastAsia="lv-LV"/>
        </w:rPr>
        <w:t xml:space="preserve"> </w:t>
      </w:r>
      <w:proofErr w:type="spellStart"/>
      <w:r w:rsidRPr="00DD3490">
        <w:rPr>
          <w:b/>
          <w:iCs/>
          <w:lang w:val="en-US" w:eastAsia="lv-LV"/>
        </w:rPr>
        <w:t>shēma</w:t>
      </w:r>
      <w:bookmarkStart w:id="6" w:name="_Toc449356337"/>
      <w:bookmarkEnd w:id="5"/>
      <w:proofErr w:type="spellEnd"/>
    </w:p>
    <w:p w14:paraId="4DC72519" w14:textId="77777777" w:rsidR="00353CC9" w:rsidRPr="00DD3490" w:rsidRDefault="00353CC9" w:rsidP="00353CC9">
      <w:pPr>
        <w:pStyle w:val="ListParagraph"/>
        <w:ind w:left="1069" w:right="283"/>
        <w:jc w:val="both"/>
        <w:rPr>
          <w:sz w:val="24"/>
          <w:szCs w:val="24"/>
          <w:lang w:val="en-US"/>
        </w:rPr>
      </w:pPr>
    </w:p>
    <w:p w14:paraId="08360152" w14:textId="45434F88" w:rsidR="008A3044" w:rsidRPr="00DD3490" w:rsidRDefault="008A3044" w:rsidP="006C4CF4">
      <w:pPr>
        <w:shd w:val="clear" w:color="auto" w:fill="92CDDC" w:themeFill="accent5" w:themeFillTint="99"/>
        <w:rPr>
          <w:b/>
          <w:bCs/>
          <w:szCs w:val="22"/>
          <w:u w:val="single"/>
          <w:lang w:val="en-US"/>
        </w:rPr>
      </w:pPr>
      <w:r w:rsidRPr="00DD3490">
        <w:rPr>
          <w:b/>
          <w:bCs/>
          <w:szCs w:val="22"/>
          <w:u w:val="single"/>
          <w:lang w:val="en-US"/>
        </w:rPr>
        <w:t>1. Promo code</w:t>
      </w:r>
    </w:p>
    <w:p w14:paraId="424EDD63" w14:textId="77777777" w:rsidR="00565DD2" w:rsidRPr="00DD3490" w:rsidRDefault="00565DD2" w:rsidP="00565DD2">
      <w:pPr>
        <w:rPr>
          <w:b/>
          <w:bCs/>
          <w:szCs w:val="22"/>
          <w:u w:val="single"/>
          <w:lang w:val="en-US"/>
        </w:rPr>
      </w:pPr>
    </w:p>
    <w:p w14:paraId="3C3850E8" w14:textId="4F365EC8" w:rsidR="00B61B28" w:rsidRPr="00DD3490" w:rsidRDefault="00B61B28" w:rsidP="00565DD2">
      <w:pPr>
        <w:rPr>
          <w:szCs w:val="22"/>
          <w:lang w:val="en-US"/>
        </w:rPr>
      </w:pPr>
      <w:r w:rsidRPr="00DD3490">
        <w:rPr>
          <w:szCs w:val="22"/>
          <w:lang w:val="en-US"/>
        </w:rPr>
        <w:t xml:space="preserve">All customers should have unique promo code, that will be used for customer acquisition– existing customer will share his promo code to potential customers and recommend </w:t>
      </w:r>
      <w:proofErr w:type="spellStart"/>
      <w:r w:rsidRPr="00DD3490">
        <w:rPr>
          <w:szCs w:val="22"/>
          <w:lang w:val="en-US"/>
        </w:rPr>
        <w:t>Elektrum</w:t>
      </w:r>
      <w:proofErr w:type="spellEnd"/>
      <w:r w:rsidRPr="00DD3490">
        <w:rPr>
          <w:szCs w:val="22"/>
          <w:lang w:val="en-US"/>
        </w:rPr>
        <w:t xml:space="preserve"> services. When potential new customer becomes </w:t>
      </w:r>
      <w:proofErr w:type="spellStart"/>
      <w:r w:rsidRPr="00DD3490">
        <w:rPr>
          <w:szCs w:val="22"/>
          <w:lang w:val="en-US"/>
        </w:rPr>
        <w:t>Elektrum</w:t>
      </w:r>
      <w:proofErr w:type="spellEnd"/>
      <w:r w:rsidRPr="00DD3490">
        <w:rPr>
          <w:szCs w:val="22"/>
          <w:lang w:val="en-US"/>
        </w:rPr>
        <w:t xml:space="preserve"> customer, then both existing and new customer gets discount</w:t>
      </w:r>
      <w:r w:rsidR="00381B8A">
        <w:rPr>
          <w:szCs w:val="22"/>
          <w:lang w:val="en-US"/>
        </w:rPr>
        <w:t xml:space="preserve"> in his account</w:t>
      </w:r>
      <w:r w:rsidRPr="00DD3490">
        <w:rPr>
          <w:szCs w:val="22"/>
          <w:lang w:val="en-US"/>
        </w:rPr>
        <w:t>.</w:t>
      </w:r>
    </w:p>
    <w:p w14:paraId="4CD4FE79" w14:textId="4E48431B" w:rsidR="00565DD2" w:rsidRPr="00DD3490" w:rsidRDefault="00565DD2" w:rsidP="00B61B28">
      <w:pPr>
        <w:rPr>
          <w:szCs w:val="22"/>
          <w:lang w:val="en-US"/>
        </w:rPr>
      </w:pPr>
      <w:r w:rsidRPr="00DD3490">
        <w:rPr>
          <w:szCs w:val="22"/>
          <w:lang w:val="en-US"/>
        </w:rPr>
        <w:t xml:space="preserve">Initially functionality is planned to be used for private electricity customers, but in the </w:t>
      </w:r>
      <w:proofErr w:type="gramStart"/>
      <w:r w:rsidRPr="00DD3490">
        <w:rPr>
          <w:szCs w:val="22"/>
          <w:lang w:val="en-US"/>
        </w:rPr>
        <w:t>future</w:t>
      </w:r>
      <w:proofErr w:type="gramEnd"/>
      <w:r w:rsidRPr="00DD3490">
        <w:rPr>
          <w:szCs w:val="22"/>
          <w:lang w:val="en-US"/>
        </w:rPr>
        <w:t xml:space="preserve"> it is planned to use it also to be used also for electricity &amp; gas business customers (mostly micro BUS customers).</w:t>
      </w:r>
    </w:p>
    <w:p w14:paraId="5784B636" w14:textId="77777777" w:rsidR="00B61B28" w:rsidRPr="00DD3490" w:rsidRDefault="00B61B28" w:rsidP="00B61B28">
      <w:pPr>
        <w:rPr>
          <w:szCs w:val="22"/>
          <w:lang w:val="en-US"/>
        </w:rPr>
      </w:pPr>
      <w:r w:rsidRPr="00DD3490">
        <w:rPr>
          <w:szCs w:val="22"/>
          <w:lang w:val="en-US"/>
        </w:rPr>
        <w:t>For example, similar functionality is used with such services as Wolt, Bolt etc.</w:t>
      </w:r>
    </w:p>
    <w:p w14:paraId="1646259A" w14:textId="6113C25D" w:rsidR="00B61B28" w:rsidRPr="00DD3490" w:rsidRDefault="00B61B28">
      <w:pPr>
        <w:rPr>
          <w:szCs w:val="22"/>
          <w:lang w:val="en-US"/>
        </w:rPr>
      </w:pPr>
      <w:r w:rsidRPr="00DD3490">
        <w:rPr>
          <w:noProof/>
          <w:sz w:val="24"/>
          <w:szCs w:val="24"/>
          <w:lang w:val="lv-LV" w:eastAsia="lv-LV"/>
        </w:rPr>
        <w:drawing>
          <wp:anchor distT="0" distB="0" distL="114300" distR="114300" simplePos="0" relativeHeight="251659264" behindDoc="0" locked="0" layoutInCell="1" allowOverlap="1" wp14:anchorId="0B63D269" wp14:editId="0F8BB01C">
            <wp:simplePos x="0" y="0"/>
            <wp:positionH relativeFrom="margin">
              <wp:posOffset>1889760</wp:posOffset>
            </wp:positionH>
            <wp:positionV relativeFrom="paragraph">
              <wp:posOffset>273050</wp:posOffset>
            </wp:positionV>
            <wp:extent cx="1645920" cy="3656330"/>
            <wp:effectExtent l="0" t="0" r="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mo cod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3490">
        <w:rPr>
          <w:szCs w:val="22"/>
          <w:lang w:val="en-US"/>
        </w:rPr>
        <w:t xml:space="preserve">Example of promo code in Wolt app: </w:t>
      </w:r>
    </w:p>
    <w:p w14:paraId="0886523E" w14:textId="3DCA02AF" w:rsidR="00DC5538" w:rsidRPr="00DD3490" w:rsidRDefault="00DD7646" w:rsidP="006C4CF4">
      <w:pPr>
        <w:shd w:val="clear" w:color="auto" w:fill="DAEEF3" w:themeFill="accent5" w:themeFillTint="33"/>
        <w:rPr>
          <w:b/>
          <w:bCs/>
          <w:szCs w:val="22"/>
          <w:lang w:val="en-US"/>
        </w:rPr>
      </w:pPr>
      <w:r w:rsidRPr="00DD3490">
        <w:rPr>
          <w:b/>
          <w:bCs/>
          <w:szCs w:val="22"/>
          <w:lang w:val="en-US"/>
        </w:rPr>
        <w:lastRenderedPageBreak/>
        <w:t xml:space="preserve">1.1 </w:t>
      </w:r>
      <w:r w:rsidR="003C7946" w:rsidRPr="00DD3490">
        <w:rPr>
          <w:b/>
          <w:bCs/>
          <w:szCs w:val="22"/>
          <w:lang w:val="en-US"/>
        </w:rPr>
        <w:t xml:space="preserve">Promo code for existing </w:t>
      </w:r>
      <w:proofErr w:type="spellStart"/>
      <w:r w:rsidR="003C7946" w:rsidRPr="00DD3490">
        <w:rPr>
          <w:b/>
          <w:bCs/>
          <w:szCs w:val="22"/>
          <w:lang w:val="en-US"/>
        </w:rPr>
        <w:t>Elektrum</w:t>
      </w:r>
      <w:proofErr w:type="spellEnd"/>
      <w:r w:rsidR="003C7946" w:rsidRPr="00DD3490">
        <w:rPr>
          <w:b/>
          <w:bCs/>
          <w:szCs w:val="22"/>
          <w:lang w:val="en-US"/>
        </w:rPr>
        <w:t xml:space="preserve"> customer</w:t>
      </w:r>
    </w:p>
    <w:p w14:paraId="5E43377D" w14:textId="77777777" w:rsidR="008A3044" w:rsidRPr="00DD3490" w:rsidRDefault="008A3044">
      <w:pPr>
        <w:rPr>
          <w:b/>
          <w:szCs w:val="22"/>
          <w:u w:val="single"/>
          <w:lang w:val="en-US"/>
        </w:rPr>
      </w:pPr>
    </w:p>
    <w:p w14:paraId="37CD479E" w14:textId="15409535" w:rsidR="00E8312B" w:rsidRDefault="00B61B28" w:rsidP="008A3044">
      <w:pPr>
        <w:rPr>
          <w:szCs w:val="22"/>
          <w:lang w:val="en-US"/>
        </w:rPr>
      </w:pPr>
      <w:bookmarkStart w:id="7" w:name="_Hlk64290111"/>
      <w:r w:rsidRPr="00DD3490">
        <w:rPr>
          <w:szCs w:val="22"/>
          <w:lang w:val="en-US"/>
        </w:rPr>
        <w:t>P</w:t>
      </w:r>
      <w:r w:rsidR="00E8312B" w:rsidRPr="00DD3490">
        <w:rPr>
          <w:szCs w:val="22"/>
          <w:lang w:val="en-US"/>
        </w:rPr>
        <w:t xml:space="preserve">romo code for existing customer should be on account level, customer can collect discounts by recommendations for each account separately. </w:t>
      </w:r>
      <w:r w:rsidR="00DD7646" w:rsidRPr="00DD3490">
        <w:rPr>
          <w:szCs w:val="22"/>
          <w:lang w:val="en-US"/>
        </w:rPr>
        <w:t xml:space="preserve">There should be unique </w:t>
      </w:r>
      <w:r w:rsidR="000A21F9" w:rsidRPr="00DD3490">
        <w:rPr>
          <w:szCs w:val="22"/>
          <w:lang w:val="en-US"/>
        </w:rPr>
        <w:t xml:space="preserve">promo </w:t>
      </w:r>
      <w:r w:rsidR="00DD7646" w:rsidRPr="00DD3490">
        <w:rPr>
          <w:szCs w:val="22"/>
          <w:lang w:val="en-US"/>
        </w:rPr>
        <w:t>code for each account.</w:t>
      </w:r>
    </w:p>
    <w:p w14:paraId="69A8C43B" w14:textId="77777777" w:rsidR="00395E3C" w:rsidRPr="00DD3490" w:rsidRDefault="00395E3C" w:rsidP="008A3044">
      <w:pPr>
        <w:rPr>
          <w:szCs w:val="22"/>
          <w:lang w:val="en-US"/>
        </w:rPr>
      </w:pPr>
    </w:p>
    <w:bookmarkEnd w:id="7"/>
    <w:p w14:paraId="3CD62C05" w14:textId="77777777" w:rsidR="00395E3C" w:rsidRPr="00DD3490" w:rsidRDefault="00395E3C" w:rsidP="00395E3C">
      <w:pPr>
        <w:rPr>
          <w:b/>
          <w:bCs/>
          <w:szCs w:val="22"/>
          <w:u w:val="single"/>
          <w:lang w:val="en-US"/>
        </w:rPr>
      </w:pPr>
      <w:r w:rsidRPr="00DD3490">
        <w:rPr>
          <w:b/>
          <w:bCs/>
          <w:szCs w:val="22"/>
          <w:u w:val="single"/>
          <w:lang w:val="en-US"/>
        </w:rPr>
        <w:t>Promo code generation</w:t>
      </w:r>
    </w:p>
    <w:p w14:paraId="7F63876A" w14:textId="77777777" w:rsidR="00395E3C" w:rsidRPr="00DD3490" w:rsidRDefault="00395E3C" w:rsidP="00395E3C">
      <w:pPr>
        <w:rPr>
          <w:szCs w:val="22"/>
          <w:lang w:val="en-US"/>
        </w:rPr>
      </w:pPr>
      <w:r w:rsidRPr="00DD3490">
        <w:rPr>
          <w:szCs w:val="22"/>
          <w:lang w:val="en-US"/>
        </w:rPr>
        <w:t xml:space="preserve">Initially unique promo code should be generated to all existing electricity private customers with active contract. In the future also to electricity &amp; gas </w:t>
      </w:r>
      <w:proofErr w:type="gramStart"/>
      <w:r w:rsidRPr="00DD3490">
        <w:rPr>
          <w:szCs w:val="22"/>
          <w:lang w:val="en-US"/>
        </w:rPr>
        <w:t>micro BUS</w:t>
      </w:r>
      <w:proofErr w:type="gramEnd"/>
      <w:r w:rsidRPr="00DD3490">
        <w:rPr>
          <w:szCs w:val="22"/>
          <w:lang w:val="en-US"/>
        </w:rPr>
        <w:t xml:space="preserve"> customers.</w:t>
      </w:r>
    </w:p>
    <w:p w14:paraId="284EF847" w14:textId="77777777" w:rsidR="00395E3C" w:rsidRPr="00DD3490" w:rsidRDefault="00395E3C" w:rsidP="00395E3C">
      <w:pPr>
        <w:rPr>
          <w:szCs w:val="22"/>
          <w:lang w:val="en-US"/>
        </w:rPr>
      </w:pPr>
    </w:p>
    <w:p w14:paraId="78977E8D" w14:textId="77777777" w:rsidR="00395E3C" w:rsidRPr="00DD3490" w:rsidRDefault="00395E3C" w:rsidP="00395E3C">
      <w:pPr>
        <w:rPr>
          <w:szCs w:val="22"/>
          <w:lang w:val="en-US"/>
        </w:rPr>
      </w:pPr>
      <w:r w:rsidRPr="00DD3490">
        <w:rPr>
          <w:szCs w:val="22"/>
          <w:lang w:val="en-US"/>
        </w:rPr>
        <w:t>For new customers promo code should be generated, when customer conclude agreement with us, promo code is active when contract is activated/ enters into force.</w:t>
      </w:r>
    </w:p>
    <w:p w14:paraId="66DEE15B" w14:textId="77777777" w:rsidR="00395E3C" w:rsidRPr="00DD3490" w:rsidRDefault="00395E3C" w:rsidP="00395E3C">
      <w:pPr>
        <w:rPr>
          <w:szCs w:val="22"/>
          <w:lang w:val="en-US"/>
        </w:rPr>
      </w:pPr>
    </w:p>
    <w:p w14:paraId="0F783CE6" w14:textId="0D139849" w:rsidR="00395E3C" w:rsidRPr="00DD3490" w:rsidRDefault="00395E3C" w:rsidP="00395E3C">
      <w:pPr>
        <w:rPr>
          <w:szCs w:val="22"/>
          <w:lang w:val="en-US"/>
        </w:rPr>
      </w:pPr>
      <w:r w:rsidRPr="00DD3490">
        <w:rPr>
          <w:szCs w:val="22"/>
          <w:lang w:val="en-US"/>
        </w:rPr>
        <w:t xml:space="preserve">If </w:t>
      </w:r>
      <w:bookmarkStart w:id="8" w:name="_Hlk64635037"/>
      <w:r w:rsidRPr="00DD3490">
        <w:rPr>
          <w:szCs w:val="22"/>
          <w:lang w:val="en-US"/>
        </w:rPr>
        <w:t xml:space="preserve">ex-customer </w:t>
      </w:r>
      <w:bookmarkEnd w:id="8"/>
      <w:r w:rsidRPr="00DD3490">
        <w:rPr>
          <w:szCs w:val="22"/>
          <w:lang w:val="en-US"/>
        </w:rPr>
        <w:t>renew</w:t>
      </w:r>
      <w:r>
        <w:rPr>
          <w:szCs w:val="22"/>
          <w:lang w:val="en-US"/>
        </w:rPr>
        <w:t>s</w:t>
      </w:r>
      <w:r w:rsidRPr="00DD3490">
        <w:rPr>
          <w:szCs w:val="22"/>
          <w:lang w:val="en-US"/>
        </w:rPr>
        <w:t xml:space="preserve"> contract with Electrum, new promo code should be generated</w:t>
      </w:r>
      <w:r>
        <w:rPr>
          <w:szCs w:val="22"/>
          <w:lang w:val="en-US"/>
        </w:rPr>
        <w:t xml:space="preserve"> automatically</w:t>
      </w:r>
      <w:r w:rsidRPr="00DD3490">
        <w:rPr>
          <w:szCs w:val="22"/>
          <w:lang w:val="en-US"/>
        </w:rPr>
        <w:t>.</w:t>
      </w:r>
    </w:p>
    <w:p w14:paraId="12C4F90E" w14:textId="77777777" w:rsidR="00395E3C" w:rsidRPr="00DD3490" w:rsidRDefault="00395E3C" w:rsidP="00395E3C">
      <w:pPr>
        <w:rPr>
          <w:szCs w:val="22"/>
          <w:lang w:val="en-US"/>
        </w:rPr>
      </w:pPr>
    </w:p>
    <w:p w14:paraId="29935C17" w14:textId="77777777" w:rsidR="00395E3C" w:rsidRPr="00DD3490" w:rsidRDefault="00395E3C" w:rsidP="00395E3C">
      <w:pPr>
        <w:rPr>
          <w:szCs w:val="22"/>
          <w:lang w:val="en-US"/>
        </w:rPr>
      </w:pPr>
      <w:r w:rsidRPr="00DD3490">
        <w:rPr>
          <w:szCs w:val="22"/>
          <w:lang w:val="en-US"/>
        </w:rPr>
        <w:t>There should also be possibility to generate promo code for customer account manually in CC&amp;B, for example in case if something goes wrong and promo code is not generated automatically, or generated promo code is not working.</w:t>
      </w:r>
    </w:p>
    <w:p w14:paraId="5964EF09" w14:textId="7F9ABA4C" w:rsidR="00E8312B" w:rsidRPr="00DD3490" w:rsidRDefault="00E8312B" w:rsidP="008A3044">
      <w:pPr>
        <w:rPr>
          <w:szCs w:val="22"/>
          <w:lang w:val="en-US"/>
        </w:rPr>
      </w:pPr>
    </w:p>
    <w:p w14:paraId="6045B099" w14:textId="6162F84F" w:rsidR="00A957C4" w:rsidRPr="00DD3490" w:rsidRDefault="00A957C4" w:rsidP="008A3044">
      <w:pPr>
        <w:rPr>
          <w:b/>
          <w:bCs/>
          <w:szCs w:val="22"/>
          <w:u w:val="single"/>
          <w:lang w:val="en-US"/>
        </w:rPr>
      </w:pPr>
      <w:r w:rsidRPr="00DD3490">
        <w:rPr>
          <w:b/>
          <w:bCs/>
          <w:szCs w:val="22"/>
          <w:u w:val="single"/>
          <w:lang w:val="en-US"/>
        </w:rPr>
        <w:t>Duration of p</w:t>
      </w:r>
      <w:r w:rsidR="00E8312B" w:rsidRPr="00DD3490">
        <w:rPr>
          <w:b/>
          <w:bCs/>
          <w:szCs w:val="22"/>
          <w:u w:val="single"/>
          <w:lang w:val="en-US"/>
        </w:rPr>
        <w:t xml:space="preserve">romo </w:t>
      </w:r>
      <w:r w:rsidRPr="00DD3490">
        <w:rPr>
          <w:b/>
          <w:bCs/>
          <w:szCs w:val="22"/>
          <w:u w:val="single"/>
          <w:lang w:val="en-US"/>
        </w:rPr>
        <w:t>code:</w:t>
      </w:r>
    </w:p>
    <w:p w14:paraId="40990413" w14:textId="0A6B9307" w:rsidR="00A957C4" w:rsidRPr="00DD3490" w:rsidRDefault="00D60F59" w:rsidP="00A957C4">
      <w:pPr>
        <w:pStyle w:val="ListParagraph"/>
        <w:numPr>
          <w:ilvl w:val="0"/>
          <w:numId w:val="10"/>
        </w:numPr>
        <w:rPr>
          <w:szCs w:val="22"/>
          <w:lang w:val="en-US"/>
        </w:rPr>
      </w:pPr>
      <w:r w:rsidRPr="00DD3490">
        <w:rPr>
          <w:szCs w:val="22"/>
          <w:lang w:val="en-US"/>
        </w:rPr>
        <w:t xml:space="preserve">Promo code </w:t>
      </w:r>
      <w:r w:rsidR="00E8312B" w:rsidRPr="00DD3490">
        <w:rPr>
          <w:szCs w:val="22"/>
          <w:lang w:val="en-US"/>
        </w:rPr>
        <w:t xml:space="preserve">is open ended and should be active as long as customer has active </w:t>
      </w:r>
      <w:r w:rsidR="002B2466">
        <w:rPr>
          <w:szCs w:val="22"/>
          <w:lang w:val="en-US"/>
        </w:rPr>
        <w:t xml:space="preserve">electricity/gas </w:t>
      </w:r>
      <w:r w:rsidR="00E8312B" w:rsidRPr="00DD3490">
        <w:rPr>
          <w:szCs w:val="22"/>
          <w:lang w:val="en-US"/>
        </w:rPr>
        <w:t xml:space="preserve">contract with </w:t>
      </w:r>
      <w:proofErr w:type="spellStart"/>
      <w:proofErr w:type="gramStart"/>
      <w:r w:rsidR="00E8312B" w:rsidRPr="00DD3490">
        <w:rPr>
          <w:szCs w:val="22"/>
          <w:lang w:val="en-US"/>
        </w:rPr>
        <w:t>Elektrum</w:t>
      </w:r>
      <w:proofErr w:type="spellEnd"/>
      <w:r w:rsidR="00A957C4" w:rsidRPr="00DD3490">
        <w:rPr>
          <w:szCs w:val="22"/>
          <w:lang w:val="en-US"/>
        </w:rPr>
        <w:t>;</w:t>
      </w:r>
      <w:proofErr w:type="gramEnd"/>
    </w:p>
    <w:p w14:paraId="2E5A580C" w14:textId="42759795" w:rsidR="00A957C4" w:rsidRPr="00DD3490" w:rsidRDefault="00A957C4" w:rsidP="00A957C4">
      <w:pPr>
        <w:pStyle w:val="ListParagraph"/>
        <w:numPr>
          <w:ilvl w:val="0"/>
          <w:numId w:val="10"/>
        </w:numPr>
        <w:rPr>
          <w:szCs w:val="22"/>
          <w:lang w:val="en-US"/>
        </w:rPr>
      </w:pPr>
      <w:r w:rsidRPr="00DD3490">
        <w:rPr>
          <w:szCs w:val="22"/>
          <w:lang w:val="en-US"/>
        </w:rPr>
        <w:t xml:space="preserve">after </w:t>
      </w:r>
      <w:r w:rsidR="00E8312B" w:rsidRPr="00DD3490">
        <w:rPr>
          <w:szCs w:val="22"/>
          <w:lang w:val="en-US"/>
        </w:rPr>
        <w:t xml:space="preserve">customer terminates contract with us, promo code becomes </w:t>
      </w:r>
      <w:proofErr w:type="gramStart"/>
      <w:r w:rsidR="00E8312B" w:rsidRPr="00DD3490">
        <w:rPr>
          <w:szCs w:val="22"/>
          <w:lang w:val="en-US"/>
        </w:rPr>
        <w:t>inactive</w:t>
      </w:r>
      <w:r w:rsidRPr="00DD3490">
        <w:rPr>
          <w:szCs w:val="22"/>
          <w:lang w:val="en-US"/>
        </w:rPr>
        <w:t>;</w:t>
      </w:r>
      <w:proofErr w:type="gramEnd"/>
    </w:p>
    <w:p w14:paraId="0BB44068" w14:textId="77777777" w:rsidR="00395E3C" w:rsidRDefault="00A957C4" w:rsidP="00DC5538">
      <w:pPr>
        <w:pStyle w:val="ListParagraph"/>
        <w:numPr>
          <w:ilvl w:val="0"/>
          <w:numId w:val="10"/>
        </w:numPr>
        <w:rPr>
          <w:szCs w:val="22"/>
          <w:lang w:val="en-US"/>
        </w:rPr>
      </w:pPr>
      <w:r w:rsidRPr="00DD3490">
        <w:rPr>
          <w:szCs w:val="22"/>
          <w:lang w:val="en-US"/>
        </w:rPr>
        <w:t xml:space="preserve">there should </w:t>
      </w:r>
      <w:r w:rsidR="00DD7646" w:rsidRPr="00DD3490">
        <w:rPr>
          <w:szCs w:val="22"/>
          <w:lang w:val="en-US"/>
        </w:rPr>
        <w:t xml:space="preserve">also </w:t>
      </w:r>
      <w:r w:rsidRPr="00DD3490">
        <w:rPr>
          <w:szCs w:val="22"/>
          <w:lang w:val="en-US"/>
        </w:rPr>
        <w:t>be possibility to add end date and inactivate promo code before contract is terminated</w:t>
      </w:r>
      <w:r w:rsidR="00DC5538" w:rsidRPr="00DD3490">
        <w:rPr>
          <w:szCs w:val="22"/>
          <w:lang w:val="en-US"/>
        </w:rPr>
        <w:t>.</w:t>
      </w:r>
      <w:r w:rsidR="00DD7646" w:rsidRPr="00DD3490">
        <w:rPr>
          <w:szCs w:val="22"/>
          <w:lang w:val="en-US"/>
        </w:rPr>
        <w:t xml:space="preserve"> For example, if promo code is used for some malicious purposes.</w:t>
      </w:r>
    </w:p>
    <w:p w14:paraId="08BDA5E8" w14:textId="2159C3AB" w:rsidR="00B532E9" w:rsidRPr="00395E3C" w:rsidRDefault="00B532E9" w:rsidP="00DC5538">
      <w:pPr>
        <w:pStyle w:val="ListParagraph"/>
        <w:numPr>
          <w:ilvl w:val="0"/>
          <w:numId w:val="10"/>
        </w:numPr>
        <w:rPr>
          <w:szCs w:val="22"/>
          <w:lang w:val="en-US"/>
        </w:rPr>
      </w:pPr>
      <w:r w:rsidRPr="00395E3C">
        <w:rPr>
          <w:szCs w:val="22"/>
          <w:lang w:val="en-US"/>
        </w:rPr>
        <w:t xml:space="preserve">If customer has more than one promo code in </w:t>
      </w:r>
      <w:r w:rsidR="000A21F9" w:rsidRPr="00395E3C">
        <w:rPr>
          <w:szCs w:val="22"/>
          <w:lang w:val="en-US"/>
        </w:rPr>
        <w:t xml:space="preserve">one </w:t>
      </w:r>
      <w:r w:rsidRPr="00395E3C">
        <w:rPr>
          <w:szCs w:val="22"/>
          <w:lang w:val="en-US"/>
        </w:rPr>
        <w:t xml:space="preserve">account, then effective period of codes </w:t>
      </w:r>
      <w:r w:rsidR="000A21F9" w:rsidRPr="00395E3C">
        <w:rPr>
          <w:szCs w:val="22"/>
          <w:lang w:val="en-US"/>
        </w:rPr>
        <w:t>can't</w:t>
      </w:r>
      <w:r w:rsidRPr="00395E3C">
        <w:rPr>
          <w:szCs w:val="22"/>
          <w:lang w:val="en-US"/>
        </w:rPr>
        <w:t xml:space="preserve"> overlap, only one promo code can be active in period.</w:t>
      </w:r>
    </w:p>
    <w:p w14:paraId="2E39C9FE" w14:textId="77777777" w:rsidR="00395E3C" w:rsidRDefault="00395E3C" w:rsidP="00DC5538">
      <w:pPr>
        <w:rPr>
          <w:szCs w:val="22"/>
          <w:lang w:val="en-US"/>
        </w:rPr>
      </w:pPr>
    </w:p>
    <w:p w14:paraId="69F8D90A" w14:textId="59464AA1" w:rsidR="00395E3C" w:rsidRDefault="00395E3C" w:rsidP="00DC5538">
      <w:pPr>
        <w:rPr>
          <w:szCs w:val="22"/>
          <w:lang w:val="en-US"/>
        </w:rPr>
      </w:pPr>
      <w:r>
        <w:rPr>
          <w:szCs w:val="22"/>
          <w:lang w:val="en-US"/>
        </w:rPr>
        <w:t xml:space="preserve">When promo code is inactivated, new promo code should not be generated automatically, except if </w:t>
      </w:r>
      <w:r w:rsidRPr="00395E3C">
        <w:rPr>
          <w:szCs w:val="22"/>
          <w:lang w:val="en-US"/>
        </w:rPr>
        <w:t xml:space="preserve">ex-customer </w:t>
      </w:r>
      <w:r>
        <w:rPr>
          <w:szCs w:val="22"/>
          <w:lang w:val="en-US"/>
        </w:rPr>
        <w:t>renews contract with Electrum.</w:t>
      </w:r>
    </w:p>
    <w:p w14:paraId="35DA910B" w14:textId="0D67AFA1" w:rsidR="00B532E9" w:rsidRPr="00DD3490" w:rsidRDefault="00B532E9" w:rsidP="00DC5538">
      <w:pPr>
        <w:rPr>
          <w:szCs w:val="22"/>
          <w:lang w:val="en-US"/>
        </w:rPr>
      </w:pPr>
    </w:p>
    <w:p w14:paraId="065B6B94" w14:textId="7CA80862" w:rsidR="00B532E9" w:rsidRPr="00DD3490" w:rsidRDefault="00B532E9" w:rsidP="00B532E9">
      <w:pPr>
        <w:rPr>
          <w:b/>
          <w:bCs/>
          <w:szCs w:val="22"/>
          <w:u w:val="single"/>
          <w:lang w:val="en-US"/>
        </w:rPr>
      </w:pPr>
      <w:r w:rsidRPr="00DD3490">
        <w:rPr>
          <w:b/>
          <w:bCs/>
          <w:szCs w:val="22"/>
          <w:u w:val="single"/>
          <w:lang w:val="en-US"/>
        </w:rPr>
        <w:t>Info of promo code in CC&amp;B and self ser</w:t>
      </w:r>
      <w:r w:rsidR="003C7946" w:rsidRPr="00DD3490">
        <w:rPr>
          <w:b/>
          <w:bCs/>
          <w:szCs w:val="22"/>
          <w:u w:val="single"/>
          <w:lang w:val="en-US"/>
        </w:rPr>
        <w:t>vice</w:t>
      </w:r>
    </w:p>
    <w:p w14:paraId="752EFEB1" w14:textId="178B05EB" w:rsidR="00B532E9" w:rsidRPr="00DD3490" w:rsidRDefault="00AB20AF" w:rsidP="00B532E9">
      <w:pPr>
        <w:rPr>
          <w:szCs w:val="22"/>
          <w:lang w:val="en-US"/>
        </w:rPr>
      </w:pPr>
      <w:r w:rsidRPr="00DD3490">
        <w:rPr>
          <w:szCs w:val="22"/>
          <w:lang w:val="en-US"/>
        </w:rPr>
        <w:t>In CC&amp;B</w:t>
      </w:r>
      <w:r w:rsidR="00B532E9" w:rsidRPr="00DD3490">
        <w:rPr>
          <w:szCs w:val="22"/>
          <w:lang w:val="en-US"/>
        </w:rPr>
        <w:t xml:space="preserve"> should be displayed </w:t>
      </w:r>
      <w:r w:rsidRPr="00DD3490">
        <w:rPr>
          <w:szCs w:val="22"/>
          <w:lang w:val="en-US"/>
        </w:rPr>
        <w:t>Promo code</w:t>
      </w:r>
      <w:r w:rsidR="000A21F9" w:rsidRPr="00DD3490">
        <w:rPr>
          <w:szCs w:val="22"/>
          <w:lang w:val="en-US"/>
        </w:rPr>
        <w:t xml:space="preserve"> of existing customer</w:t>
      </w:r>
      <w:r w:rsidR="00B532E9" w:rsidRPr="00DD3490">
        <w:rPr>
          <w:szCs w:val="22"/>
          <w:lang w:val="en-US"/>
        </w:rPr>
        <w:t xml:space="preserve">, start and end date of promo code, </w:t>
      </w:r>
      <w:r w:rsidR="00050142" w:rsidRPr="00DD3490">
        <w:rPr>
          <w:szCs w:val="22"/>
          <w:lang w:val="en-US"/>
        </w:rPr>
        <w:t>status</w:t>
      </w:r>
      <w:r w:rsidR="00DD7646" w:rsidRPr="00DD3490">
        <w:rPr>
          <w:szCs w:val="22"/>
          <w:lang w:val="en-US"/>
        </w:rPr>
        <w:t xml:space="preserve"> of </w:t>
      </w:r>
      <w:r w:rsidR="00B532E9" w:rsidRPr="00DD3490">
        <w:rPr>
          <w:szCs w:val="22"/>
          <w:lang w:val="en-US"/>
        </w:rPr>
        <w:t xml:space="preserve">promo code. Please IT to evaluate where this information could be displayed, based on possible technical solution. From business </w:t>
      </w:r>
      <w:r w:rsidR="000A21F9" w:rsidRPr="00DD3490">
        <w:rPr>
          <w:szCs w:val="22"/>
          <w:lang w:val="en-US"/>
        </w:rPr>
        <w:t xml:space="preserve">perspective </w:t>
      </w:r>
      <w:r w:rsidR="00B532E9" w:rsidRPr="00DD3490">
        <w:rPr>
          <w:szCs w:val="22"/>
          <w:lang w:val="en-US"/>
        </w:rPr>
        <w:t>as we see</w:t>
      </w:r>
      <w:r w:rsidR="000A21F9" w:rsidRPr="00DD3490">
        <w:rPr>
          <w:szCs w:val="22"/>
          <w:lang w:val="en-US"/>
        </w:rPr>
        <w:t xml:space="preserve"> it</w:t>
      </w:r>
      <w:r w:rsidR="00B532E9" w:rsidRPr="00DD3490">
        <w:rPr>
          <w:szCs w:val="22"/>
          <w:lang w:val="en-US"/>
        </w:rPr>
        <w:t>, this information could be stored in Account → Services tab.</w:t>
      </w:r>
    </w:p>
    <w:p w14:paraId="307F145C" w14:textId="113926FD" w:rsidR="00B532E9" w:rsidRPr="00DD3490" w:rsidRDefault="00B532E9" w:rsidP="00B532E9">
      <w:pPr>
        <w:rPr>
          <w:szCs w:val="22"/>
          <w:lang w:val="en-US"/>
        </w:rPr>
      </w:pPr>
    </w:p>
    <w:p w14:paraId="0D96234C" w14:textId="2AB330E7" w:rsidR="00AB20AF" w:rsidRPr="00DD3490" w:rsidRDefault="00AB20AF" w:rsidP="00B532E9">
      <w:pPr>
        <w:rPr>
          <w:szCs w:val="22"/>
          <w:lang w:val="en-US"/>
        </w:rPr>
      </w:pPr>
      <w:r w:rsidRPr="00DD3490">
        <w:rPr>
          <w:szCs w:val="22"/>
          <w:lang w:val="en-US"/>
        </w:rPr>
        <w:t xml:space="preserve">Promo code </w:t>
      </w:r>
      <w:r w:rsidR="000A21F9" w:rsidRPr="00DD3490">
        <w:rPr>
          <w:szCs w:val="22"/>
          <w:lang w:val="en-US"/>
        </w:rPr>
        <w:t xml:space="preserve">of existing customer </w:t>
      </w:r>
      <w:r w:rsidRPr="00DD3490">
        <w:rPr>
          <w:szCs w:val="22"/>
          <w:lang w:val="en-US"/>
        </w:rPr>
        <w:t>should be displayed in self-service portal Elektrum.</w:t>
      </w:r>
      <w:r w:rsidR="00B36A00">
        <w:rPr>
          <w:szCs w:val="22"/>
          <w:lang w:val="en-US"/>
        </w:rPr>
        <w:t>ee</w:t>
      </w:r>
      <w:r w:rsidRPr="00DD3490">
        <w:rPr>
          <w:szCs w:val="22"/>
          <w:lang w:val="en-US"/>
        </w:rPr>
        <w:t xml:space="preserve">. Code in self-service should be sharable with predefined text and link to self-service. </w:t>
      </w:r>
      <w:r w:rsidR="00D60F59" w:rsidRPr="00DD3490">
        <w:rPr>
          <w:szCs w:val="22"/>
          <w:lang w:val="en-US"/>
        </w:rPr>
        <w:t>Also,</w:t>
      </w:r>
      <w:r w:rsidRPr="00DD3490">
        <w:rPr>
          <w:szCs w:val="22"/>
          <w:lang w:val="en-US"/>
        </w:rPr>
        <w:t xml:space="preserve"> should be usable on Android and iOS mobile operating systems with generated text and code / link.  </w:t>
      </w:r>
    </w:p>
    <w:p w14:paraId="6A614602" w14:textId="38200B35" w:rsidR="00B532E9" w:rsidRPr="00DD3490" w:rsidRDefault="00B532E9" w:rsidP="00B532E9">
      <w:pPr>
        <w:rPr>
          <w:szCs w:val="22"/>
          <w:lang w:val="en-US"/>
        </w:rPr>
      </w:pPr>
    </w:p>
    <w:p w14:paraId="5F7792FC" w14:textId="203D130C" w:rsidR="00AB20AF" w:rsidRPr="00DD3490" w:rsidRDefault="00AB20AF" w:rsidP="00AB20AF">
      <w:pPr>
        <w:tabs>
          <w:tab w:val="left" w:pos="2200"/>
        </w:tabs>
        <w:rPr>
          <w:szCs w:val="22"/>
          <w:lang w:val="en-US"/>
        </w:rPr>
      </w:pPr>
      <w:r w:rsidRPr="00DD3490">
        <w:rPr>
          <w:szCs w:val="22"/>
          <w:lang w:val="en-US"/>
        </w:rPr>
        <w:t>There should be ability to track the recommendation - Sent / Used, export report.</w:t>
      </w:r>
    </w:p>
    <w:p w14:paraId="21B3E132" w14:textId="4B597FB6" w:rsidR="00644D90" w:rsidRPr="00DD3490" w:rsidRDefault="00644D90" w:rsidP="00AB20AF">
      <w:pPr>
        <w:tabs>
          <w:tab w:val="left" w:pos="2200"/>
        </w:tabs>
        <w:rPr>
          <w:szCs w:val="22"/>
          <w:lang w:val="en-US"/>
        </w:rPr>
      </w:pPr>
    </w:p>
    <w:p w14:paraId="5CCD41FC" w14:textId="49695104" w:rsidR="003C7946" w:rsidRPr="00DD3490" w:rsidRDefault="003C7946" w:rsidP="00AB20AF">
      <w:pPr>
        <w:tabs>
          <w:tab w:val="left" w:pos="2200"/>
        </w:tabs>
        <w:rPr>
          <w:szCs w:val="22"/>
          <w:lang w:val="en-US"/>
        </w:rPr>
      </w:pPr>
    </w:p>
    <w:p w14:paraId="7CFCFB03" w14:textId="51C616A9" w:rsidR="00AB20AF" w:rsidRPr="00DD3490" w:rsidRDefault="00DD7646" w:rsidP="006C4CF4">
      <w:pPr>
        <w:shd w:val="clear" w:color="auto" w:fill="DAEEF3" w:themeFill="accent5" w:themeFillTint="33"/>
        <w:tabs>
          <w:tab w:val="left" w:pos="2200"/>
        </w:tabs>
        <w:rPr>
          <w:szCs w:val="22"/>
          <w:lang w:val="en-US"/>
        </w:rPr>
      </w:pPr>
      <w:r w:rsidRPr="00DD3490">
        <w:rPr>
          <w:b/>
          <w:bCs/>
          <w:szCs w:val="22"/>
          <w:lang w:val="en-US"/>
        </w:rPr>
        <w:t xml:space="preserve">1.2 </w:t>
      </w:r>
      <w:r w:rsidR="003C7946" w:rsidRPr="00DD3490">
        <w:rPr>
          <w:b/>
          <w:bCs/>
          <w:szCs w:val="22"/>
          <w:lang w:val="en-US"/>
        </w:rPr>
        <w:t>Promo code usage by new customer</w:t>
      </w:r>
    </w:p>
    <w:p w14:paraId="59F2BE59" w14:textId="77777777" w:rsidR="004730ED" w:rsidRDefault="004730ED" w:rsidP="00DC5538">
      <w:pPr>
        <w:rPr>
          <w:szCs w:val="22"/>
          <w:lang w:val="en-US"/>
        </w:rPr>
      </w:pPr>
    </w:p>
    <w:p w14:paraId="209AE306" w14:textId="76739C9C" w:rsidR="00AB20AF" w:rsidRDefault="004730ED" w:rsidP="00DC5538">
      <w:pPr>
        <w:rPr>
          <w:szCs w:val="22"/>
          <w:lang w:val="en-US"/>
        </w:rPr>
      </w:pPr>
      <w:r w:rsidRPr="00DD3490">
        <w:rPr>
          <w:szCs w:val="22"/>
          <w:lang w:val="en-US"/>
        </w:rPr>
        <w:t xml:space="preserve">Promo code can be used only by new customers, who are concluding contract with </w:t>
      </w:r>
      <w:proofErr w:type="spellStart"/>
      <w:r w:rsidRPr="00DD3490">
        <w:rPr>
          <w:szCs w:val="22"/>
          <w:lang w:val="en-US"/>
        </w:rPr>
        <w:t>Elektrum</w:t>
      </w:r>
      <w:proofErr w:type="spellEnd"/>
      <w:r w:rsidRPr="00DD3490">
        <w:rPr>
          <w:szCs w:val="22"/>
          <w:lang w:val="en-US"/>
        </w:rPr>
        <w:t xml:space="preserve">. If existing customer is </w:t>
      </w:r>
      <w:r>
        <w:rPr>
          <w:szCs w:val="22"/>
          <w:lang w:val="en-US"/>
        </w:rPr>
        <w:t xml:space="preserve">doing something with active contract (for example </w:t>
      </w:r>
      <w:r w:rsidRPr="00DD3490">
        <w:rPr>
          <w:szCs w:val="22"/>
          <w:lang w:val="en-US"/>
        </w:rPr>
        <w:t xml:space="preserve">adding new </w:t>
      </w:r>
      <w:proofErr w:type="gramStart"/>
      <w:r w:rsidRPr="00DD3490">
        <w:rPr>
          <w:szCs w:val="22"/>
          <w:lang w:val="en-US"/>
        </w:rPr>
        <w:t>objects</w:t>
      </w:r>
      <w:r>
        <w:rPr>
          <w:szCs w:val="22"/>
          <w:lang w:val="en-US"/>
        </w:rPr>
        <w:t xml:space="preserve"> </w:t>
      </w:r>
      <w:r w:rsidRPr="00DD3490">
        <w:rPr>
          <w:szCs w:val="22"/>
          <w:lang w:val="en-US"/>
        </w:rPr>
        <w:t xml:space="preserve"> to</w:t>
      </w:r>
      <w:proofErr w:type="gramEnd"/>
      <w:r w:rsidRPr="00DD3490">
        <w:rPr>
          <w:szCs w:val="22"/>
          <w:lang w:val="en-US"/>
        </w:rPr>
        <w:t xml:space="preserve"> contract</w:t>
      </w:r>
      <w:r>
        <w:rPr>
          <w:szCs w:val="22"/>
          <w:lang w:val="en-US"/>
        </w:rPr>
        <w:t xml:space="preserve"> or change product)</w:t>
      </w:r>
      <w:r w:rsidRPr="00DD3490">
        <w:rPr>
          <w:szCs w:val="22"/>
          <w:lang w:val="en-US"/>
        </w:rPr>
        <w:t>, promo code can't be used to get discount</w:t>
      </w:r>
    </w:p>
    <w:p w14:paraId="71378943" w14:textId="77777777" w:rsidR="004730ED" w:rsidRDefault="004730ED" w:rsidP="00DC5538">
      <w:pPr>
        <w:rPr>
          <w:szCs w:val="22"/>
          <w:lang w:val="en-US"/>
        </w:rPr>
      </w:pPr>
    </w:p>
    <w:p w14:paraId="1A58F550" w14:textId="2A0CC071" w:rsidR="004730ED" w:rsidRPr="004730ED" w:rsidRDefault="004730ED" w:rsidP="00DC5538">
      <w:pPr>
        <w:rPr>
          <w:b/>
          <w:bCs/>
          <w:szCs w:val="22"/>
          <w:u w:val="single"/>
          <w:lang w:val="en-US"/>
        </w:rPr>
      </w:pPr>
      <w:r w:rsidRPr="004730ED">
        <w:rPr>
          <w:b/>
          <w:bCs/>
          <w:szCs w:val="22"/>
          <w:u w:val="single"/>
          <w:lang w:val="en-US"/>
        </w:rPr>
        <w:t>Self-service</w:t>
      </w:r>
      <w:r>
        <w:rPr>
          <w:b/>
          <w:bCs/>
          <w:szCs w:val="22"/>
          <w:u w:val="single"/>
          <w:lang w:val="en-US"/>
        </w:rPr>
        <w:t xml:space="preserve"> portal</w:t>
      </w:r>
    </w:p>
    <w:p w14:paraId="4E83E7C3" w14:textId="01F0A34E" w:rsidR="004730ED" w:rsidRDefault="00941465" w:rsidP="00DC5538">
      <w:pPr>
        <w:rPr>
          <w:szCs w:val="22"/>
          <w:lang w:val="en-US"/>
        </w:rPr>
      </w:pPr>
      <w:r w:rsidRPr="00DD3490">
        <w:rPr>
          <w:szCs w:val="22"/>
          <w:lang w:val="en-US"/>
        </w:rPr>
        <w:t xml:space="preserve">New customer adds promo code (that was shared by existing customer) in self-service </w:t>
      </w:r>
      <w:r w:rsidR="000A21F9" w:rsidRPr="00DD3490">
        <w:rPr>
          <w:szCs w:val="22"/>
          <w:lang w:val="en-US"/>
        </w:rPr>
        <w:t>portal when</w:t>
      </w:r>
      <w:r w:rsidRPr="00DD3490">
        <w:rPr>
          <w:szCs w:val="22"/>
          <w:lang w:val="en-US"/>
        </w:rPr>
        <w:t xml:space="preserve"> he concludes electricity contract with </w:t>
      </w:r>
      <w:proofErr w:type="spellStart"/>
      <w:r w:rsidRPr="00DD3490">
        <w:rPr>
          <w:szCs w:val="22"/>
          <w:lang w:val="en-US"/>
        </w:rPr>
        <w:t>Elektrum</w:t>
      </w:r>
      <w:proofErr w:type="spellEnd"/>
      <w:r w:rsidRPr="00DD3490">
        <w:rPr>
          <w:szCs w:val="22"/>
          <w:lang w:val="en-US"/>
        </w:rPr>
        <w:t>.</w:t>
      </w:r>
      <w:r w:rsidR="00050142" w:rsidRPr="00DD3490">
        <w:rPr>
          <w:szCs w:val="22"/>
          <w:lang w:val="en-US"/>
        </w:rPr>
        <w:t xml:space="preserve"> </w:t>
      </w:r>
      <w:r w:rsidR="007D39CD">
        <w:rPr>
          <w:szCs w:val="22"/>
          <w:lang w:val="en-US"/>
        </w:rPr>
        <w:t xml:space="preserve"> It should be possible to display discount amount (effective at contract concluding moment) for customer.</w:t>
      </w:r>
    </w:p>
    <w:p w14:paraId="331243DD" w14:textId="77777777" w:rsidR="004730ED" w:rsidRDefault="004730ED" w:rsidP="00DC5538">
      <w:pPr>
        <w:rPr>
          <w:szCs w:val="22"/>
          <w:lang w:val="en-US"/>
        </w:rPr>
      </w:pPr>
    </w:p>
    <w:p w14:paraId="498EB55A" w14:textId="2DAC9F41" w:rsidR="002B2466" w:rsidRDefault="004730ED" w:rsidP="00DC5538">
      <w:pPr>
        <w:rPr>
          <w:szCs w:val="22"/>
          <w:lang w:val="en-US"/>
        </w:rPr>
      </w:pPr>
      <w:r>
        <w:rPr>
          <w:szCs w:val="22"/>
          <w:lang w:val="en-US"/>
        </w:rPr>
        <w:t xml:space="preserve">When promo code is entered in self-service portal, </w:t>
      </w:r>
      <w:bookmarkStart w:id="9" w:name="_Hlk64636144"/>
      <w:r>
        <w:rPr>
          <w:szCs w:val="22"/>
          <w:lang w:val="en-US"/>
        </w:rPr>
        <w:t>validation should be done of promo code status</w:t>
      </w:r>
      <w:bookmarkStart w:id="10" w:name="_Hlk64635786"/>
      <w:r w:rsidR="007D39CD">
        <w:rPr>
          <w:szCs w:val="22"/>
          <w:lang w:val="en-US"/>
        </w:rPr>
        <w:t xml:space="preserve"> and if such promo code exists at all</w:t>
      </w:r>
      <w:r>
        <w:rPr>
          <w:szCs w:val="22"/>
          <w:lang w:val="en-US"/>
        </w:rPr>
        <w:t xml:space="preserve">. </w:t>
      </w:r>
      <w:r w:rsidR="002B2466">
        <w:rPr>
          <w:szCs w:val="22"/>
          <w:lang w:val="en-US"/>
        </w:rPr>
        <w:t xml:space="preserve">If promo code </w:t>
      </w:r>
      <w:r w:rsidR="007D39CD">
        <w:rPr>
          <w:szCs w:val="22"/>
          <w:lang w:val="en-US"/>
        </w:rPr>
        <w:t xml:space="preserve">doesn’t exist or </w:t>
      </w:r>
      <w:r w:rsidR="002B2466">
        <w:rPr>
          <w:szCs w:val="22"/>
          <w:lang w:val="en-US"/>
        </w:rPr>
        <w:t>is inactive, informative message should be displayed</w:t>
      </w:r>
      <w:r w:rsidR="00065DD4">
        <w:rPr>
          <w:szCs w:val="22"/>
          <w:lang w:val="en-US"/>
        </w:rPr>
        <w:t xml:space="preserve"> for customer</w:t>
      </w:r>
      <w:r w:rsidR="00395E3C">
        <w:rPr>
          <w:szCs w:val="22"/>
          <w:lang w:val="en-US"/>
        </w:rPr>
        <w:t xml:space="preserve"> in self-service portal</w:t>
      </w:r>
      <w:r w:rsidR="00065DD4">
        <w:rPr>
          <w:szCs w:val="22"/>
          <w:lang w:val="en-US"/>
        </w:rPr>
        <w:t>, that promo code can't be used</w:t>
      </w:r>
      <w:r>
        <w:rPr>
          <w:szCs w:val="22"/>
          <w:lang w:val="en-US"/>
        </w:rPr>
        <w:t xml:space="preserve"> to ge</w:t>
      </w:r>
      <w:r w:rsidR="007D39CD">
        <w:rPr>
          <w:szCs w:val="22"/>
          <w:lang w:val="en-US"/>
        </w:rPr>
        <w:t>t</w:t>
      </w:r>
      <w:r>
        <w:rPr>
          <w:szCs w:val="22"/>
          <w:lang w:val="en-US"/>
        </w:rPr>
        <w:t xml:space="preserve"> discount</w:t>
      </w:r>
      <w:r w:rsidR="00065DD4">
        <w:rPr>
          <w:szCs w:val="22"/>
          <w:lang w:val="en-US"/>
        </w:rPr>
        <w:t>.</w:t>
      </w:r>
    </w:p>
    <w:bookmarkEnd w:id="9"/>
    <w:bookmarkEnd w:id="10"/>
    <w:p w14:paraId="5D03CB95" w14:textId="77777777" w:rsidR="004730ED" w:rsidRDefault="004730ED" w:rsidP="00DC5538">
      <w:pPr>
        <w:rPr>
          <w:szCs w:val="22"/>
          <w:lang w:val="en-US"/>
        </w:rPr>
      </w:pPr>
    </w:p>
    <w:p w14:paraId="3C05AE8C" w14:textId="14109B6E" w:rsidR="00941465" w:rsidRPr="00DD3490" w:rsidRDefault="00050142" w:rsidP="00DC5538">
      <w:pPr>
        <w:rPr>
          <w:szCs w:val="22"/>
          <w:lang w:val="en-US"/>
        </w:rPr>
      </w:pPr>
      <w:r w:rsidRPr="00DD3490">
        <w:rPr>
          <w:szCs w:val="22"/>
          <w:lang w:val="en-US"/>
        </w:rPr>
        <w:lastRenderedPageBreak/>
        <w:t>Used promo code</w:t>
      </w:r>
      <w:r w:rsidR="004730ED">
        <w:rPr>
          <w:szCs w:val="22"/>
          <w:lang w:val="en-US"/>
        </w:rPr>
        <w:t xml:space="preserve"> (</w:t>
      </w:r>
      <w:r w:rsidR="004730ED" w:rsidRPr="004730ED">
        <w:rPr>
          <w:szCs w:val="22"/>
          <w:lang w:val="en-US"/>
        </w:rPr>
        <w:t>if it was valid at contract concluding moment</w:t>
      </w:r>
      <w:r w:rsidR="004730ED">
        <w:rPr>
          <w:szCs w:val="22"/>
          <w:lang w:val="en-US"/>
        </w:rPr>
        <w:t>)</w:t>
      </w:r>
      <w:r w:rsidRPr="00DD3490">
        <w:rPr>
          <w:szCs w:val="22"/>
          <w:lang w:val="en-US"/>
        </w:rPr>
        <w:t xml:space="preserve"> </w:t>
      </w:r>
      <w:r w:rsidR="007D39CD">
        <w:rPr>
          <w:szCs w:val="22"/>
          <w:lang w:val="en-US"/>
        </w:rPr>
        <w:t>and discount amount (</w:t>
      </w:r>
      <w:r w:rsidR="007D39CD" w:rsidRPr="007D39CD">
        <w:rPr>
          <w:szCs w:val="22"/>
          <w:lang w:val="en-US"/>
        </w:rPr>
        <w:t>effective at contract concluding moment</w:t>
      </w:r>
      <w:r w:rsidR="007D39CD">
        <w:rPr>
          <w:szCs w:val="22"/>
          <w:lang w:val="en-US"/>
        </w:rPr>
        <w:t xml:space="preserve">) </w:t>
      </w:r>
      <w:r w:rsidRPr="00DD3490">
        <w:rPr>
          <w:szCs w:val="22"/>
          <w:lang w:val="en-US"/>
        </w:rPr>
        <w:t>should be displayed also in Sales Portal sales event.</w:t>
      </w:r>
    </w:p>
    <w:p w14:paraId="72377758" w14:textId="282483AC" w:rsidR="008D03BB" w:rsidRPr="00DD3490" w:rsidRDefault="008D03BB" w:rsidP="00DC5538">
      <w:pPr>
        <w:rPr>
          <w:szCs w:val="22"/>
          <w:lang w:val="en-US"/>
        </w:rPr>
      </w:pPr>
    </w:p>
    <w:p w14:paraId="3DC1BE1B" w14:textId="48BB77C3" w:rsidR="00941465" w:rsidRPr="00DD3490" w:rsidRDefault="00941465" w:rsidP="00DC5538">
      <w:pPr>
        <w:rPr>
          <w:szCs w:val="22"/>
          <w:lang w:val="en-US"/>
        </w:rPr>
      </w:pPr>
      <w:r w:rsidRPr="00DD3490">
        <w:rPr>
          <w:szCs w:val="22"/>
          <w:lang w:val="en-US"/>
        </w:rPr>
        <w:t xml:space="preserve">If something goes wrong with contract concluding and </w:t>
      </w:r>
      <w:r w:rsidR="008D03BB" w:rsidRPr="00DD3490">
        <w:rPr>
          <w:szCs w:val="22"/>
          <w:lang w:val="en-US"/>
        </w:rPr>
        <w:t xml:space="preserve">Case LT-SUPCRQ " Supplier Change Request" is created, promo code </w:t>
      </w:r>
      <w:r w:rsidR="004730ED">
        <w:rPr>
          <w:szCs w:val="22"/>
          <w:lang w:val="en-US"/>
        </w:rPr>
        <w:t xml:space="preserve">(if it was valid at contract concluding moment) </w:t>
      </w:r>
      <w:r w:rsidR="008D03BB" w:rsidRPr="00DD3490">
        <w:rPr>
          <w:szCs w:val="22"/>
          <w:lang w:val="en-US"/>
        </w:rPr>
        <w:t>that new customer was using in contract concluding</w:t>
      </w:r>
      <w:r w:rsidR="00EA18EE">
        <w:rPr>
          <w:szCs w:val="22"/>
          <w:lang w:val="en-US"/>
        </w:rPr>
        <w:t xml:space="preserve"> and discount amount (effective at contract concluding moment)</w:t>
      </w:r>
      <w:r w:rsidR="008D03BB" w:rsidRPr="00DD3490">
        <w:rPr>
          <w:szCs w:val="22"/>
          <w:lang w:val="en-US"/>
        </w:rPr>
        <w:t xml:space="preserve"> should be added to Case. For case new characteristic</w:t>
      </w:r>
      <w:r w:rsidR="00EA18EE">
        <w:rPr>
          <w:szCs w:val="22"/>
          <w:lang w:val="en-US"/>
        </w:rPr>
        <w:t>s</w:t>
      </w:r>
      <w:r w:rsidR="008D03BB" w:rsidRPr="00DD3490">
        <w:rPr>
          <w:szCs w:val="22"/>
          <w:lang w:val="en-US"/>
        </w:rPr>
        <w:t xml:space="preserve"> "Promo code</w:t>
      </w:r>
      <w:proofErr w:type="gramStart"/>
      <w:r w:rsidR="008D03BB" w:rsidRPr="00DD3490">
        <w:rPr>
          <w:szCs w:val="22"/>
          <w:lang w:val="en-US"/>
        </w:rPr>
        <w:t xml:space="preserve">" </w:t>
      </w:r>
      <w:r w:rsidR="00EA18EE">
        <w:rPr>
          <w:szCs w:val="22"/>
          <w:lang w:val="en-US"/>
        </w:rPr>
        <w:t xml:space="preserve"> and</w:t>
      </w:r>
      <w:proofErr w:type="gramEnd"/>
      <w:r w:rsidR="00EA18EE">
        <w:rPr>
          <w:szCs w:val="22"/>
          <w:lang w:val="en-US"/>
        </w:rPr>
        <w:t xml:space="preserve"> "Discount amount" </w:t>
      </w:r>
      <w:r w:rsidR="008D03BB" w:rsidRPr="00DD3490">
        <w:rPr>
          <w:szCs w:val="22"/>
          <w:lang w:val="en-US"/>
        </w:rPr>
        <w:t>should be created.</w:t>
      </w:r>
    </w:p>
    <w:p w14:paraId="3CC27377" w14:textId="0BEEFCF1" w:rsidR="008D03BB" w:rsidRDefault="008D03BB" w:rsidP="00DC5538">
      <w:pPr>
        <w:rPr>
          <w:szCs w:val="22"/>
          <w:lang w:val="en-US"/>
        </w:rPr>
      </w:pPr>
    </w:p>
    <w:p w14:paraId="6A6A59E1" w14:textId="40E2DDA2" w:rsidR="004730ED" w:rsidRPr="004730ED" w:rsidRDefault="004730ED" w:rsidP="00DC5538">
      <w:pPr>
        <w:rPr>
          <w:b/>
          <w:bCs/>
          <w:szCs w:val="22"/>
          <w:u w:val="single"/>
          <w:lang w:val="en-US"/>
        </w:rPr>
      </w:pPr>
      <w:r w:rsidRPr="004730ED">
        <w:rPr>
          <w:b/>
          <w:bCs/>
          <w:szCs w:val="22"/>
          <w:u w:val="single"/>
          <w:lang w:val="en-US"/>
        </w:rPr>
        <w:t>Sales Portal</w:t>
      </w:r>
    </w:p>
    <w:p w14:paraId="5B6FE559" w14:textId="21538855" w:rsidR="008D03BB" w:rsidRPr="00DD3490" w:rsidRDefault="00941465" w:rsidP="00DC5538">
      <w:pPr>
        <w:rPr>
          <w:szCs w:val="22"/>
          <w:lang w:val="en-US"/>
        </w:rPr>
      </w:pPr>
      <w:r w:rsidRPr="00DD3490">
        <w:rPr>
          <w:szCs w:val="22"/>
          <w:lang w:val="en-US"/>
        </w:rPr>
        <w:t>There should also be possibility to add promo code in Sales</w:t>
      </w:r>
      <w:r w:rsidR="00050142" w:rsidRPr="00DD3490">
        <w:rPr>
          <w:szCs w:val="22"/>
          <w:lang w:val="en-US"/>
        </w:rPr>
        <w:t xml:space="preserve"> Portal sales</w:t>
      </w:r>
      <w:r w:rsidRPr="00DD3490">
        <w:rPr>
          <w:szCs w:val="22"/>
          <w:lang w:val="en-US"/>
        </w:rPr>
        <w:t xml:space="preserve"> </w:t>
      </w:r>
      <w:r w:rsidR="00050142" w:rsidRPr="00DD3490">
        <w:rPr>
          <w:szCs w:val="22"/>
          <w:lang w:val="en-US"/>
        </w:rPr>
        <w:t xml:space="preserve">event </w:t>
      </w:r>
      <w:r w:rsidR="00644D90" w:rsidRPr="00DD3490">
        <w:rPr>
          <w:szCs w:val="22"/>
          <w:lang w:val="en-US"/>
        </w:rPr>
        <w:t>manually before</w:t>
      </w:r>
      <w:r w:rsidRPr="00DD3490">
        <w:rPr>
          <w:szCs w:val="22"/>
          <w:lang w:val="en-US"/>
        </w:rPr>
        <w:t xml:space="preserve"> contract is activated.</w:t>
      </w:r>
      <w:r w:rsidR="008D03BB" w:rsidRPr="00DD3490">
        <w:rPr>
          <w:szCs w:val="22"/>
          <w:lang w:val="en-US"/>
        </w:rPr>
        <w:t xml:space="preserve"> </w:t>
      </w:r>
    </w:p>
    <w:p w14:paraId="6BF108C6" w14:textId="5C279A02" w:rsidR="004730ED" w:rsidRDefault="008D03BB" w:rsidP="00DC5538">
      <w:pPr>
        <w:rPr>
          <w:szCs w:val="22"/>
          <w:lang w:val="en-US"/>
        </w:rPr>
      </w:pPr>
      <w:r w:rsidRPr="00DD3490">
        <w:rPr>
          <w:szCs w:val="22"/>
          <w:lang w:val="en-US"/>
        </w:rPr>
        <w:t xml:space="preserve">After contract is already active, promo code can't be used to </w:t>
      </w:r>
      <w:r w:rsidR="00DD7646" w:rsidRPr="00DD3490">
        <w:rPr>
          <w:szCs w:val="22"/>
          <w:lang w:val="en-US"/>
        </w:rPr>
        <w:t>get discount.</w:t>
      </w:r>
      <w:r w:rsidR="00065DD4">
        <w:rPr>
          <w:szCs w:val="22"/>
          <w:lang w:val="en-US"/>
        </w:rPr>
        <w:t xml:space="preserve"> </w:t>
      </w:r>
    </w:p>
    <w:p w14:paraId="764C30C4" w14:textId="63F7BA93" w:rsidR="007D39CD" w:rsidRDefault="007D39CD" w:rsidP="00DC5538">
      <w:pPr>
        <w:rPr>
          <w:szCs w:val="22"/>
          <w:lang w:val="en-US"/>
        </w:rPr>
      </w:pPr>
    </w:p>
    <w:p w14:paraId="31BD7E7B" w14:textId="5F26ECBD" w:rsidR="007D39CD" w:rsidRDefault="007D39CD" w:rsidP="00DC5538">
      <w:pPr>
        <w:rPr>
          <w:szCs w:val="22"/>
          <w:lang w:val="en-US"/>
        </w:rPr>
      </w:pPr>
      <w:r>
        <w:rPr>
          <w:szCs w:val="22"/>
          <w:lang w:val="en-US"/>
        </w:rPr>
        <w:t>After promo code is entered in Sales Portal, discount amount should be displayed in sales event.</w:t>
      </w:r>
    </w:p>
    <w:p w14:paraId="36A5E51D" w14:textId="15535584" w:rsidR="004730ED" w:rsidRDefault="004730ED" w:rsidP="00DC5538">
      <w:pPr>
        <w:rPr>
          <w:szCs w:val="22"/>
          <w:lang w:val="en-US"/>
        </w:rPr>
      </w:pPr>
    </w:p>
    <w:p w14:paraId="29818E86" w14:textId="77777777" w:rsidR="007D39CD" w:rsidRDefault="004730ED" w:rsidP="00DC5538">
      <w:pPr>
        <w:rPr>
          <w:szCs w:val="22"/>
          <w:lang w:val="en-US"/>
        </w:rPr>
      </w:pPr>
      <w:r>
        <w:rPr>
          <w:szCs w:val="22"/>
          <w:lang w:val="en-US"/>
        </w:rPr>
        <w:t>When promo code is entered in Sales Portal manually</w:t>
      </w:r>
      <w:r w:rsidR="002E3ED8">
        <w:rPr>
          <w:szCs w:val="22"/>
          <w:lang w:val="en-US"/>
        </w:rPr>
        <w:t xml:space="preserve">, </w:t>
      </w:r>
      <w:r w:rsidR="002E3ED8" w:rsidRPr="002E3ED8">
        <w:rPr>
          <w:szCs w:val="22"/>
          <w:lang w:val="en-US"/>
        </w:rPr>
        <w:t xml:space="preserve">validation should be done of promo code status. If promo code is inactive, </w:t>
      </w:r>
      <w:r w:rsidR="002E3ED8">
        <w:rPr>
          <w:szCs w:val="22"/>
          <w:lang w:val="en-US"/>
        </w:rPr>
        <w:t xml:space="preserve">warning </w:t>
      </w:r>
      <w:r w:rsidR="002E3ED8" w:rsidRPr="002E3ED8">
        <w:rPr>
          <w:szCs w:val="22"/>
          <w:lang w:val="en-US"/>
        </w:rPr>
        <w:t xml:space="preserve">message should be displayed for </w:t>
      </w:r>
      <w:r w:rsidR="002E3ED8">
        <w:rPr>
          <w:szCs w:val="22"/>
          <w:lang w:val="en-US"/>
        </w:rPr>
        <w:t>employee</w:t>
      </w:r>
      <w:r w:rsidR="002E3ED8" w:rsidRPr="002E3ED8">
        <w:rPr>
          <w:szCs w:val="22"/>
          <w:lang w:val="en-US"/>
        </w:rPr>
        <w:t>, that promo code is inactive</w:t>
      </w:r>
      <w:r w:rsidR="002E3ED8">
        <w:rPr>
          <w:szCs w:val="22"/>
          <w:lang w:val="en-US"/>
        </w:rPr>
        <w:t xml:space="preserve">. </w:t>
      </w:r>
    </w:p>
    <w:p w14:paraId="03CF43F9" w14:textId="77777777" w:rsidR="007D39CD" w:rsidRDefault="007D39CD" w:rsidP="00DC5538">
      <w:pPr>
        <w:rPr>
          <w:szCs w:val="22"/>
          <w:lang w:val="en-US"/>
        </w:rPr>
      </w:pPr>
    </w:p>
    <w:p w14:paraId="39046379" w14:textId="0A109CA7" w:rsidR="004730ED" w:rsidRDefault="00F95C10" w:rsidP="00DC5538">
      <w:pPr>
        <w:rPr>
          <w:szCs w:val="22"/>
          <w:lang w:val="en-US"/>
        </w:rPr>
      </w:pPr>
      <w:r>
        <w:rPr>
          <w:szCs w:val="22"/>
          <w:lang w:val="en-US"/>
        </w:rPr>
        <w:t>E</w:t>
      </w:r>
      <w:r w:rsidRPr="00F95C10">
        <w:rPr>
          <w:szCs w:val="22"/>
          <w:lang w:val="en-US"/>
        </w:rPr>
        <w:t xml:space="preserve">xceptions </w:t>
      </w:r>
      <w:r>
        <w:rPr>
          <w:szCs w:val="22"/>
          <w:lang w:val="en-US"/>
        </w:rPr>
        <w:t xml:space="preserve">should be </w:t>
      </w:r>
      <w:r w:rsidRPr="00F95C10">
        <w:rPr>
          <w:szCs w:val="22"/>
          <w:lang w:val="en-US"/>
        </w:rPr>
        <w:t>provid</w:t>
      </w:r>
      <w:r>
        <w:rPr>
          <w:szCs w:val="22"/>
          <w:lang w:val="en-US"/>
        </w:rPr>
        <w:t xml:space="preserve">ed, for example, when </w:t>
      </w:r>
      <w:r w:rsidR="00704FE3">
        <w:rPr>
          <w:szCs w:val="22"/>
          <w:lang w:val="en-US"/>
        </w:rPr>
        <w:t>promo code was active</w:t>
      </w:r>
      <w:r>
        <w:rPr>
          <w:szCs w:val="22"/>
          <w:lang w:val="en-US"/>
        </w:rPr>
        <w:t xml:space="preserve"> and/or discount amount effective</w:t>
      </w:r>
      <w:r w:rsidR="00704FE3">
        <w:rPr>
          <w:szCs w:val="22"/>
          <w:lang w:val="en-US"/>
        </w:rPr>
        <w:t xml:space="preserve"> at contract concluding moment in self-service portal, but </w:t>
      </w:r>
      <w:r>
        <w:rPr>
          <w:szCs w:val="22"/>
          <w:lang w:val="en-US"/>
        </w:rPr>
        <w:t>C</w:t>
      </w:r>
      <w:r w:rsidR="00704FE3">
        <w:rPr>
          <w:szCs w:val="22"/>
          <w:lang w:val="en-US"/>
        </w:rPr>
        <w:t xml:space="preserve">ase </w:t>
      </w:r>
      <w:r w:rsidRPr="00DD3490">
        <w:rPr>
          <w:szCs w:val="22"/>
          <w:lang w:val="en-US"/>
        </w:rPr>
        <w:t xml:space="preserve">LT-SUPCRQ </w:t>
      </w:r>
      <w:r w:rsidR="00704FE3">
        <w:rPr>
          <w:szCs w:val="22"/>
          <w:lang w:val="en-US"/>
        </w:rPr>
        <w:t>was created and employee finish</w:t>
      </w:r>
      <w:r>
        <w:rPr>
          <w:szCs w:val="22"/>
          <w:lang w:val="en-US"/>
        </w:rPr>
        <w:t>es</w:t>
      </w:r>
      <w:r w:rsidR="00704FE3">
        <w:rPr>
          <w:szCs w:val="22"/>
          <w:lang w:val="en-US"/>
        </w:rPr>
        <w:t xml:space="preserve"> contract concluding in Sales Portal later, when promo code is not active </w:t>
      </w:r>
      <w:r>
        <w:rPr>
          <w:szCs w:val="22"/>
          <w:lang w:val="en-US"/>
        </w:rPr>
        <w:t xml:space="preserve">and/or discount amount is not effective </w:t>
      </w:r>
      <w:r w:rsidR="00704FE3">
        <w:rPr>
          <w:szCs w:val="22"/>
          <w:lang w:val="en-US"/>
        </w:rPr>
        <w:t>anymore.</w:t>
      </w:r>
      <w:r>
        <w:rPr>
          <w:szCs w:val="22"/>
          <w:lang w:val="en-US"/>
        </w:rPr>
        <w:t xml:space="preserve"> </w:t>
      </w:r>
      <w:r w:rsidR="007D39CD">
        <w:rPr>
          <w:szCs w:val="22"/>
          <w:lang w:val="en-US"/>
        </w:rPr>
        <w:t xml:space="preserve">In </w:t>
      </w:r>
      <w:r>
        <w:rPr>
          <w:szCs w:val="22"/>
          <w:lang w:val="en-US"/>
        </w:rPr>
        <w:t xml:space="preserve">such cases in </w:t>
      </w:r>
      <w:proofErr w:type="gramStart"/>
      <w:r w:rsidR="007D39CD">
        <w:rPr>
          <w:szCs w:val="22"/>
          <w:lang w:val="en-US"/>
        </w:rPr>
        <w:t>Sales portal</w:t>
      </w:r>
      <w:proofErr w:type="gramEnd"/>
      <w:r w:rsidR="007D39CD">
        <w:rPr>
          <w:szCs w:val="22"/>
          <w:lang w:val="en-US"/>
        </w:rPr>
        <w:t xml:space="preserve"> it</w:t>
      </w:r>
      <w:r w:rsidR="002E3ED8">
        <w:rPr>
          <w:szCs w:val="22"/>
          <w:lang w:val="en-US"/>
        </w:rPr>
        <w:t xml:space="preserve"> should be possible to conclude contract manually with inactive promo code</w:t>
      </w:r>
      <w:r>
        <w:rPr>
          <w:szCs w:val="22"/>
          <w:lang w:val="en-US"/>
        </w:rPr>
        <w:t xml:space="preserve"> and/or discount amount, that was effective at actual contract concluding moment (when customer started contract </w:t>
      </w:r>
      <w:proofErr w:type="spellStart"/>
      <w:r>
        <w:rPr>
          <w:szCs w:val="22"/>
          <w:lang w:val="en-US"/>
        </w:rPr>
        <w:t>conluding</w:t>
      </w:r>
      <w:proofErr w:type="spellEnd"/>
      <w:r>
        <w:rPr>
          <w:szCs w:val="22"/>
          <w:lang w:val="en-US"/>
        </w:rPr>
        <w:t xml:space="preserve"> in self-service portal).</w:t>
      </w:r>
    </w:p>
    <w:p w14:paraId="3C84FA07" w14:textId="158271D7" w:rsidR="00DD7646" w:rsidRPr="00DD3490" w:rsidRDefault="00DD7646" w:rsidP="00DC5538">
      <w:pPr>
        <w:rPr>
          <w:szCs w:val="22"/>
          <w:lang w:val="en-US"/>
        </w:rPr>
      </w:pPr>
    </w:p>
    <w:p w14:paraId="32B72245" w14:textId="76E422D1" w:rsidR="00DD7646" w:rsidRPr="00DD3490" w:rsidRDefault="00DD7646" w:rsidP="00CC4140">
      <w:pPr>
        <w:shd w:val="clear" w:color="auto" w:fill="92CDDC" w:themeFill="accent5" w:themeFillTint="99"/>
        <w:rPr>
          <w:b/>
          <w:bCs/>
          <w:szCs w:val="22"/>
          <w:u w:val="single"/>
          <w:lang w:val="en-US"/>
        </w:rPr>
      </w:pPr>
      <w:r w:rsidRPr="00DD3490">
        <w:rPr>
          <w:b/>
          <w:bCs/>
          <w:szCs w:val="22"/>
          <w:u w:val="single"/>
          <w:lang w:val="en-US"/>
        </w:rPr>
        <w:t>2. Discount of recommendation</w:t>
      </w:r>
    </w:p>
    <w:p w14:paraId="61780289" w14:textId="77777777" w:rsidR="00CC4140" w:rsidRDefault="00CC4140" w:rsidP="00CC4140">
      <w:pPr>
        <w:rPr>
          <w:b/>
          <w:bCs/>
          <w:szCs w:val="22"/>
          <w:u w:val="single"/>
          <w:lang w:val="en-US"/>
        </w:rPr>
      </w:pPr>
    </w:p>
    <w:p w14:paraId="67C3A536" w14:textId="2B406BE5" w:rsidR="0048199D" w:rsidRPr="00CC4140" w:rsidRDefault="00CC4140" w:rsidP="00CC4140">
      <w:pPr>
        <w:shd w:val="clear" w:color="auto" w:fill="DAEEF3" w:themeFill="accent5" w:themeFillTint="33"/>
        <w:rPr>
          <w:b/>
          <w:bCs/>
          <w:szCs w:val="22"/>
          <w:lang w:val="en-US"/>
        </w:rPr>
      </w:pPr>
      <w:r w:rsidRPr="00CC4140">
        <w:rPr>
          <w:b/>
          <w:bCs/>
          <w:szCs w:val="22"/>
          <w:lang w:val="en-US"/>
        </w:rPr>
        <w:t xml:space="preserve">2.1. </w:t>
      </w:r>
      <w:r w:rsidR="0048199D" w:rsidRPr="00CC4140">
        <w:rPr>
          <w:b/>
          <w:bCs/>
          <w:szCs w:val="22"/>
          <w:lang w:val="en-US"/>
        </w:rPr>
        <w:t>Amount of discount</w:t>
      </w:r>
    </w:p>
    <w:p w14:paraId="394513E3" w14:textId="52B75EF1" w:rsidR="0048199D" w:rsidRPr="00DD3490" w:rsidRDefault="00CA5F66">
      <w:pPr>
        <w:rPr>
          <w:szCs w:val="22"/>
          <w:lang w:val="en-US"/>
        </w:rPr>
      </w:pPr>
      <w:r w:rsidRPr="00DD3490">
        <w:rPr>
          <w:szCs w:val="22"/>
          <w:lang w:val="en-US"/>
        </w:rPr>
        <w:t>Discount amount is fixed amount in EUR</w:t>
      </w:r>
      <w:r w:rsidR="0048199D" w:rsidRPr="00DD3490">
        <w:rPr>
          <w:szCs w:val="22"/>
          <w:lang w:val="en-US"/>
        </w:rPr>
        <w:t xml:space="preserve">. </w:t>
      </w:r>
      <w:r w:rsidR="00587B18" w:rsidRPr="00DD3490">
        <w:rPr>
          <w:szCs w:val="22"/>
          <w:lang w:val="en-US"/>
        </w:rPr>
        <w:t xml:space="preserve"> Discount for kWh will not be used with discount of recommendation.</w:t>
      </w:r>
    </w:p>
    <w:p w14:paraId="62E1D5D1" w14:textId="31FB0BAC" w:rsidR="00587B18" w:rsidRPr="00DD3490" w:rsidRDefault="00587B18">
      <w:pPr>
        <w:rPr>
          <w:szCs w:val="22"/>
          <w:lang w:val="en-US"/>
        </w:rPr>
      </w:pPr>
    </w:p>
    <w:p w14:paraId="1B538728" w14:textId="77777777" w:rsidR="00EA18EE" w:rsidRDefault="0048199D" w:rsidP="00EA18EE">
      <w:pPr>
        <w:rPr>
          <w:szCs w:val="22"/>
          <w:lang w:val="en-US"/>
        </w:rPr>
      </w:pPr>
      <w:r w:rsidRPr="00DD3490">
        <w:rPr>
          <w:szCs w:val="22"/>
          <w:lang w:val="en-US"/>
        </w:rPr>
        <w:t xml:space="preserve">Initially discount amount could be divided in three </w:t>
      </w:r>
      <w:r w:rsidR="00EA18EE">
        <w:rPr>
          <w:szCs w:val="22"/>
          <w:lang w:val="en-US"/>
        </w:rPr>
        <w:t xml:space="preserve">"discount amount </w:t>
      </w:r>
      <w:r w:rsidRPr="00DD3490">
        <w:rPr>
          <w:szCs w:val="22"/>
          <w:lang w:val="en-US"/>
        </w:rPr>
        <w:t>groups</w:t>
      </w:r>
      <w:r w:rsidR="00EA18EE">
        <w:rPr>
          <w:szCs w:val="22"/>
          <w:lang w:val="en-US"/>
        </w:rPr>
        <w:t>"</w:t>
      </w:r>
      <w:r w:rsidR="00536084" w:rsidRPr="00DD3490">
        <w:rPr>
          <w:szCs w:val="22"/>
          <w:lang w:val="en-US"/>
        </w:rPr>
        <w:t xml:space="preserve"> </w:t>
      </w:r>
    </w:p>
    <w:p w14:paraId="2BF500B7" w14:textId="59C275EF" w:rsidR="00CA5F66" w:rsidRPr="00EA18EE" w:rsidRDefault="00CA5F66" w:rsidP="00EA18EE">
      <w:pPr>
        <w:pStyle w:val="ListParagraph"/>
        <w:numPr>
          <w:ilvl w:val="0"/>
          <w:numId w:val="14"/>
        </w:numPr>
        <w:rPr>
          <w:szCs w:val="22"/>
          <w:lang w:val="en-US"/>
        </w:rPr>
      </w:pPr>
      <w:r w:rsidRPr="00EA18EE">
        <w:rPr>
          <w:szCs w:val="22"/>
          <w:lang w:val="en-US"/>
        </w:rPr>
        <w:t>for existing customer (who shared promo code</w:t>
      </w:r>
      <w:proofErr w:type="gramStart"/>
      <w:r w:rsidRPr="00EA18EE">
        <w:rPr>
          <w:szCs w:val="22"/>
          <w:lang w:val="en-US"/>
        </w:rPr>
        <w:t>);</w:t>
      </w:r>
      <w:proofErr w:type="gramEnd"/>
    </w:p>
    <w:p w14:paraId="6A35F0C3" w14:textId="4140315A" w:rsidR="0048199D" w:rsidRPr="00DD3490" w:rsidRDefault="00CA5F66" w:rsidP="00587B18">
      <w:pPr>
        <w:pStyle w:val="ListParagraph"/>
        <w:numPr>
          <w:ilvl w:val="0"/>
          <w:numId w:val="13"/>
        </w:numPr>
        <w:rPr>
          <w:szCs w:val="22"/>
          <w:lang w:val="en-US"/>
        </w:rPr>
      </w:pPr>
      <w:r w:rsidRPr="00DD3490">
        <w:rPr>
          <w:szCs w:val="22"/>
          <w:lang w:val="en-US"/>
        </w:rPr>
        <w:t>for new customer</w:t>
      </w:r>
      <w:r w:rsidR="00536084" w:rsidRPr="00DD3490">
        <w:rPr>
          <w:szCs w:val="22"/>
          <w:lang w:val="en-US"/>
        </w:rPr>
        <w:t xml:space="preserve"> (who used promo code)</w:t>
      </w:r>
      <w:r w:rsidRPr="00DD3490">
        <w:rPr>
          <w:szCs w:val="22"/>
          <w:lang w:val="en-US"/>
        </w:rPr>
        <w:t xml:space="preserve"> there could be different amount depending on sales channel </w:t>
      </w:r>
    </w:p>
    <w:p w14:paraId="01EC3920" w14:textId="0D2C37DF" w:rsidR="0048199D" w:rsidRPr="00DD3490" w:rsidRDefault="00CA5F66" w:rsidP="00A6106F">
      <w:pPr>
        <w:pStyle w:val="ListParagraph"/>
        <w:numPr>
          <w:ilvl w:val="1"/>
          <w:numId w:val="13"/>
        </w:numPr>
        <w:rPr>
          <w:szCs w:val="22"/>
          <w:lang w:val="en-US"/>
        </w:rPr>
      </w:pPr>
      <w:r w:rsidRPr="00DD3490">
        <w:rPr>
          <w:szCs w:val="22"/>
          <w:lang w:val="en-US"/>
        </w:rPr>
        <w:t xml:space="preserve">one amount if contract is concluded in </w:t>
      </w:r>
      <w:r w:rsidR="00536084" w:rsidRPr="00DD3490">
        <w:rPr>
          <w:szCs w:val="22"/>
          <w:lang w:val="en-US"/>
        </w:rPr>
        <w:t>self-service</w:t>
      </w:r>
      <w:r w:rsidRPr="00DD3490">
        <w:rPr>
          <w:szCs w:val="22"/>
          <w:lang w:val="en-US"/>
        </w:rPr>
        <w:t xml:space="preserve"> portal by customer </w:t>
      </w:r>
      <w:proofErr w:type="gramStart"/>
      <w:r w:rsidRPr="00DD3490">
        <w:rPr>
          <w:szCs w:val="22"/>
          <w:lang w:val="en-US"/>
        </w:rPr>
        <w:t>himself</w:t>
      </w:r>
      <w:r w:rsidR="0048199D" w:rsidRPr="00DD3490">
        <w:rPr>
          <w:szCs w:val="22"/>
          <w:lang w:val="en-US"/>
        </w:rPr>
        <w:t>;</w:t>
      </w:r>
      <w:proofErr w:type="gramEnd"/>
      <w:r w:rsidRPr="00DD3490">
        <w:rPr>
          <w:szCs w:val="22"/>
          <w:lang w:val="en-US"/>
        </w:rPr>
        <w:t xml:space="preserve"> </w:t>
      </w:r>
    </w:p>
    <w:p w14:paraId="226DA095" w14:textId="2E9A0A29" w:rsidR="00CA5F66" w:rsidRPr="00DD3490" w:rsidRDefault="00CA5F66" w:rsidP="00A6106F">
      <w:pPr>
        <w:pStyle w:val="ListParagraph"/>
        <w:numPr>
          <w:ilvl w:val="1"/>
          <w:numId w:val="13"/>
        </w:numPr>
        <w:rPr>
          <w:szCs w:val="22"/>
          <w:lang w:val="en-US"/>
        </w:rPr>
      </w:pPr>
      <w:r w:rsidRPr="00DD3490">
        <w:rPr>
          <w:szCs w:val="22"/>
          <w:lang w:val="en-US"/>
        </w:rPr>
        <w:t>different amount if contract is concluded by employee manually</w:t>
      </w:r>
      <w:r w:rsidR="0048199D" w:rsidRPr="00DD3490">
        <w:rPr>
          <w:szCs w:val="22"/>
          <w:lang w:val="en-US"/>
        </w:rPr>
        <w:t>.</w:t>
      </w:r>
    </w:p>
    <w:p w14:paraId="66849079" w14:textId="77777777" w:rsidR="0087262B" w:rsidRPr="00DD3490" w:rsidRDefault="0087262B" w:rsidP="0087262B">
      <w:pPr>
        <w:pStyle w:val="ListParagraph"/>
        <w:ind w:left="1440"/>
        <w:rPr>
          <w:szCs w:val="22"/>
          <w:lang w:val="en-US"/>
        </w:rPr>
      </w:pPr>
    </w:p>
    <w:p w14:paraId="15A26F7D" w14:textId="11CD5FF4" w:rsidR="0087262B" w:rsidRPr="00DD3490" w:rsidRDefault="0087262B" w:rsidP="0087262B">
      <w:pPr>
        <w:rPr>
          <w:szCs w:val="22"/>
          <w:lang w:val="en-US"/>
        </w:rPr>
      </w:pPr>
      <w:r w:rsidRPr="00DD3490">
        <w:rPr>
          <w:szCs w:val="22"/>
          <w:lang w:val="en-US"/>
        </w:rPr>
        <w:t xml:space="preserve">In Sales Portal sales event it should be possible to change </w:t>
      </w:r>
      <w:r w:rsidR="00EA18EE">
        <w:rPr>
          <w:szCs w:val="22"/>
          <w:lang w:val="en-US"/>
        </w:rPr>
        <w:t>"</w:t>
      </w:r>
      <w:r w:rsidRPr="00DD3490">
        <w:rPr>
          <w:szCs w:val="22"/>
          <w:lang w:val="en-US"/>
        </w:rPr>
        <w:t>discount amount group</w:t>
      </w:r>
      <w:r w:rsidR="00EA18EE">
        <w:rPr>
          <w:szCs w:val="22"/>
          <w:lang w:val="en-US"/>
        </w:rPr>
        <w:t>"</w:t>
      </w:r>
      <w:r w:rsidRPr="00DD3490">
        <w:rPr>
          <w:szCs w:val="22"/>
          <w:lang w:val="en-US"/>
        </w:rPr>
        <w:t xml:space="preserve">. By default, </w:t>
      </w:r>
      <w:r w:rsidR="00EA18EE">
        <w:rPr>
          <w:szCs w:val="22"/>
          <w:lang w:val="en-US"/>
        </w:rPr>
        <w:t>"</w:t>
      </w:r>
      <w:r w:rsidRPr="00DD3490">
        <w:rPr>
          <w:szCs w:val="22"/>
          <w:lang w:val="en-US"/>
        </w:rPr>
        <w:t>discount amount group</w:t>
      </w:r>
      <w:r w:rsidR="00EA18EE">
        <w:rPr>
          <w:szCs w:val="22"/>
          <w:lang w:val="en-US"/>
        </w:rPr>
        <w:t>"</w:t>
      </w:r>
      <w:r w:rsidRPr="00DD3490">
        <w:rPr>
          <w:szCs w:val="22"/>
          <w:lang w:val="en-US"/>
        </w:rPr>
        <w:t xml:space="preserve"> should be displayed according to sales event creator (customer in self-service portal or employee</w:t>
      </w:r>
      <w:r w:rsidR="00065DD4">
        <w:rPr>
          <w:szCs w:val="22"/>
          <w:lang w:val="en-US"/>
        </w:rPr>
        <w:t xml:space="preserve"> in CC&amp;B or electrum portal</w:t>
      </w:r>
      <w:r w:rsidRPr="00DD3490">
        <w:rPr>
          <w:szCs w:val="22"/>
          <w:lang w:val="en-US"/>
        </w:rPr>
        <w:t xml:space="preserve">). But, for example, in scenario, when customer couldn't finish contract concluding in self-service portal and </w:t>
      </w:r>
      <w:r w:rsidR="00EA18EE">
        <w:rPr>
          <w:szCs w:val="22"/>
          <w:lang w:val="en-US"/>
        </w:rPr>
        <w:t>C</w:t>
      </w:r>
      <w:r w:rsidRPr="00DD3490">
        <w:rPr>
          <w:szCs w:val="22"/>
          <w:lang w:val="en-US"/>
        </w:rPr>
        <w:t xml:space="preserve">ase in CC&amp;B was created, it should be possible for employee to change </w:t>
      </w:r>
      <w:r w:rsidR="00EA18EE">
        <w:rPr>
          <w:szCs w:val="22"/>
          <w:lang w:val="en-US"/>
        </w:rPr>
        <w:t>"</w:t>
      </w:r>
      <w:r w:rsidRPr="00DD3490">
        <w:rPr>
          <w:szCs w:val="22"/>
          <w:lang w:val="en-US"/>
        </w:rPr>
        <w:t>discount amount group</w:t>
      </w:r>
      <w:r w:rsidR="00EA18EE">
        <w:rPr>
          <w:szCs w:val="22"/>
          <w:lang w:val="en-US"/>
        </w:rPr>
        <w:t>"</w:t>
      </w:r>
      <w:r w:rsidRPr="00DD3490">
        <w:rPr>
          <w:szCs w:val="22"/>
          <w:lang w:val="en-US"/>
        </w:rPr>
        <w:t xml:space="preserve"> as customer would have concluded contract by himself.</w:t>
      </w:r>
    </w:p>
    <w:p w14:paraId="16D045AC" w14:textId="43BBF108" w:rsidR="000A21F9" w:rsidRPr="00DD3490" w:rsidRDefault="000A21F9" w:rsidP="000A21F9">
      <w:pPr>
        <w:rPr>
          <w:szCs w:val="22"/>
          <w:lang w:val="en-US"/>
        </w:rPr>
      </w:pPr>
    </w:p>
    <w:p w14:paraId="1C1AABBB" w14:textId="4782AF49" w:rsidR="000A21F9" w:rsidRPr="00DD3490" w:rsidRDefault="000A21F9" w:rsidP="000A21F9">
      <w:pPr>
        <w:rPr>
          <w:szCs w:val="22"/>
          <w:lang w:val="en-US"/>
        </w:rPr>
      </w:pPr>
      <w:r w:rsidRPr="00DD3490">
        <w:rPr>
          <w:szCs w:val="22"/>
          <w:lang w:val="en-US"/>
        </w:rPr>
        <w:t xml:space="preserve">Should provide possibility to edit </w:t>
      </w:r>
      <w:r w:rsidR="00EA18EE">
        <w:rPr>
          <w:szCs w:val="22"/>
          <w:lang w:val="en-US"/>
        </w:rPr>
        <w:t>"</w:t>
      </w:r>
      <w:r w:rsidRPr="00DD3490">
        <w:rPr>
          <w:szCs w:val="22"/>
          <w:lang w:val="en-US"/>
        </w:rPr>
        <w:t xml:space="preserve">discount </w:t>
      </w:r>
      <w:r w:rsidR="0087262B" w:rsidRPr="00DD3490">
        <w:rPr>
          <w:szCs w:val="22"/>
          <w:lang w:val="en-US"/>
        </w:rPr>
        <w:t xml:space="preserve">amount </w:t>
      </w:r>
      <w:r w:rsidRPr="00DD3490">
        <w:rPr>
          <w:szCs w:val="22"/>
          <w:lang w:val="en-US"/>
        </w:rPr>
        <w:t>groups</w:t>
      </w:r>
      <w:r w:rsidR="00EA18EE">
        <w:rPr>
          <w:szCs w:val="22"/>
          <w:lang w:val="en-US"/>
        </w:rPr>
        <w:t>"</w:t>
      </w:r>
      <w:r w:rsidRPr="00DD3490">
        <w:rPr>
          <w:szCs w:val="22"/>
          <w:lang w:val="en-US"/>
        </w:rPr>
        <w:t xml:space="preserve"> – add new groups, disable existing groups etc.</w:t>
      </w:r>
    </w:p>
    <w:p w14:paraId="0F931E56" w14:textId="77777777" w:rsidR="0048199D" w:rsidRPr="00DD3490" w:rsidRDefault="0048199D" w:rsidP="0048199D">
      <w:pPr>
        <w:pStyle w:val="ListParagraph"/>
        <w:ind w:left="720"/>
        <w:rPr>
          <w:szCs w:val="22"/>
          <w:lang w:val="en-US"/>
        </w:rPr>
      </w:pPr>
    </w:p>
    <w:p w14:paraId="2B4A5273" w14:textId="1B03675E" w:rsidR="00EA18EE" w:rsidRDefault="0048199D" w:rsidP="0048199D">
      <w:pPr>
        <w:rPr>
          <w:szCs w:val="22"/>
          <w:lang w:val="en-US"/>
        </w:rPr>
      </w:pPr>
      <w:r w:rsidRPr="00DD3490">
        <w:rPr>
          <w:szCs w:val="22"/>
          <w:lang w:val="en-US"/>
        </w:rPr>
        <w:t xml:space="preserve">It should be possible to enter discount amount and </w:t>
      </w:r>
      <w:r w:rsidR="000130EF">
        <w:rPr>
          <w:szCs w:val="22"/>
          <w:lang w:val="en-US"/>
        </w:rPr>
        <w:t xml:space="preserve">discount </w:t>
      </w:r>
      <w:r w:rsidRPr="00DD3490">
        <w:rPr>
          <w:szCs w:val="22"/>
          <w:lang w:val="en-US"/>
        </w:rPr>
        <w:t xml:space="preserve">effective period for each </w:t>
      </w:r>
      <w:r w:rsidR="00EA18EE">
        <w:rPr>
          <w:szCs w:val="22"/>
          <w:lang w:val="en-US"/>
        </w:rPr>
        <w:t xml:space="preserve">"discount amount </w:t>
      </w:r>
      <w:r w:rsidRPr="00DD3490">
        <w:rPr>
          <w:szCs w:val="22"/>
          <w:lang w:val="en-US"/>
        </w:rPr>
        <w:t>group</w:t>
      </w:r>
      <w:r w:rsidR="00EA18EE">
        <w:rPr>
          <w:szCs w:val="22"/>
          <w:lang w:val="en-US"/>
        </w:rPr>
        <w:t>"</w:t>
      </w:r>
      <w:r w:rsidRPr="00DD3490">
        <w:rPr>
          <w:szCs w:val="22"/>
          <w:lang w:val="en-US"/>
        </w:rPr>
        <w:t xml:space="preserve"> – </w:t>
      </w:r>
    </w:p>
    <w:p w14:paraId="7D07C074" w14:textId="7A9ABF51" w:rsidR="00EA18EE" w:rsidRPr="000130EF" w:rsidRDefault="000130EF" w:rsidP="0048199D">
      <w:pPr>
        <w:pStyle w:val="ListParagraph"/>
        <w:numPr>
          <w:ilvl w:val="0"/>
          <w:numId w:val="13"/>
        </w:numPr>
        <w:rPr>
          <w:szCs w:val="22"/>
          <w:lang w:val="en-US"/>
        </w:rPr>
      </w:pPr>
      <w:r>
        <w:rPr>
          <w:szCs w:val="22"/>
          <w:lang w:val="en-US"/>
        </w:rPr>
        <w:t>e</w:t>
      </w:r>
      <w:r w:rsidR="00EA18EE" w:rsidRPr="00EA18EE">
        <w:rPr>
          <w:szCs w:val="22"/>
          <w:lang w:val="en-US"/>
        </w:rPr>
        <w:t xml:space="preserve">ach "discount amount group" could have different discount </w:t>
      </w:r>
      <w:proofErr w:type="gramStart"/>
      <w:r w:rsidRPr="00EA18EE">
        <w:rPr>
          <w:szCs w:val="22"/>
          <w:lang w:val="en-US"/>
        </w:rPr>
        <w:t>amount</w:t>
      </w:r>
      <w:r>
        <w:rPr>
          <w:szCs w:val="22"/>
          <w:lang w:val="en-US"/>
        </w:rPr>
        <w:t>;</w:t>
      </w:r>
      <w:proofErr w:type="gramEnd"/>
    </w:p>
    <w:p w14:paraId="3B98A320" w14:textId="7534D3F6" w:rsidR="000130EF" w:rsidRDefault="0048199D" w:rsidP="00EA18EE">
      <w:pPr>
        <w:pStyle w:val="ListParagraph"/>
        <w:numPr>
          <w:ilvl w:val="0"/>
          <w:numId w:val="13"/>
        </w:numPr>
        <w:rPr>
          <w:szCs w:val="22"/>
          <w:lang w:val="en-US"/>
        </w:rPr>
      </w:pPr>
      <w:r w:rsidRPr="00EA18EE">
        <w:rPr>
          <w:szCs w:val="22"/>
          <w:lang w:val="en-US"/>
        </w:rPr>
        <w:t xml:space="preserve">all customers in </w:t>
      </w:r>
      <w:r w:rsidR="000130EF">
        <w:rPr>
          <w:szCs w:val="22"/>
          <w:lang w:val="en-US"/>
        </w:rPr>
        <w:t xml:space="preserve">one "discount amount </w:t>
      </w:r>
      <w:r w:rsidRPr="00EA18EE">
        <w:rPr>
          <w:szCs w:val="22"/>
          <w:lang w:val="en-US"/>
        </w:rPr>
        <w:t>group</w:t>
      </w:r>
      <w:r w:rsidR="000130EF">
        <w:rPr>
          <w:szCs w:val="22"/>
          <w:lang w:val="en-US"/>
        </w:rPr>
        <w:t>"</w:t>
      </w:r>
      <w:r w:rsidRPr="00EA18EE">
        <w:rPr>
          <w:szCs w:val="22"/>
          <w:lang w:val="en-US"/>
        </w:rPr>
        <w:t xml:space="preserve"> </w:t>
      </w:r>
      <w:r w:rsidR="000130EF">
        <w:rPr>
          <w:szCs w:val="22"/>
          <w:lang w:val="en-US"/>
        </w:rPr>
        <w:t xml:space="preserve">at same effective period will have one </w:t>
      </w:r>
      <w:r w:rsidRPr="00EA18EE">
        <w:rPr>
          <w:szCs w:val="22"/>
          <w:lang w:val="en-US"/>
        </w:rPr>
        <w:t>discount amount,</w:t>
      </w:r>
    </w:p>
    <w:p w14:paraId="5FA818C5" w14:textId="77777777" w:rsidR="000130EF" w:rsidRDefault="000130EF" w:rsidP="000130EF">
      <w:pPr>
        <w:pStyle w:val="ListParagraph"/>
        <w:numPr>
          <w:ilvl w:val="0"/>
          <w:numId w:val="13"/>
        </w:numPr>
        <w:rPr>
          <w:szCs w:val="22"/>
          <w:lang w:val="en-US"/>
        </w:rPr>
      </w:pPr>
      <w:r>
        <w:rPr>
          <w:szCs w:val="22"/>
          <w:lang w:val="en-US"/>
        </w:rPr>
        <w:t>discount amount should be effective at contract concluding moment (not at contract start date or contract activization date),</w:t>
      </w:r>
    </w:p>
    <w:p w14:paraId="74233E88" w14:textId="2F86D0A7" w:rsidR="0048199D" w:rsidRDefault="000130EF" w:rsidP="000130EF">
      <w:pPr>
        <w:pStyle w:val="ListParagraph"/>
        <w:numPr>
          <w:ilvl w:val="0"/>
          <w:numId w:val="13"/>
        </w:numPr>
        <w:rPr>
          <w:szCs w:val="22"/>
          <w:lang w:val="en-US"/>
        </w:rPr>
      </w:pPr>
      <w:r>
        <w:rPr>
          <w:szCs w:val="22"/>
          <w:lang w:val="en-US"/>
        </w:rPr>
        <w:t>effective p</w:t>
      </w:r>
      <w:r w:rsidR="00532D7B" w:rsidRPr="000130EF">
        <w:rPr>
          <w:szCs w:val="22"/>
          <w:lang w:val="en-US"/>
        </w:rPr>
        <w:t>eriod of discount amount can't overlap within one discount amount group</w:t>
      </w:r>
      <w:r>
        <w:rPr>
          <w:szCs w:val="22"/>
          <w:lang w:val="en-US"/>
        </w:rPr>
        <w:t>,</w:t>
      </w:r>
    </w:p>
    <w:p w14:paraId="7C002D96" w14:textId="20D3710F" w:rsidR="000130EF" w:rsidRPr="000130EF" w:rsidRDefault="000130EF" w:rsidP="000130EF">
      <w:pPr>
        <w:pStyle w:val="ListParagraph"/>
        <w:numPr>
          <w:ilvl w:val="0"/>
          <w:numId w:val="13"/>
        </w:numPr>
        <w:rPr>
          <w:szCs w:val="22"/>
          <w:lang w:val="en-US"/>
        </w:rPr>
      </w:pPr>
      <w:r>
        <w:rPr>
          <w:szCs w:val="22"/>
          <w:lang w:val="en-US"/>
        </w:rPr>
        <w:t>for</w:t>
      </w:r>
      <w:r w:rsidR="00532D7B" w:rsidRPr="000130EF">
        <w:rPr>
          <w:szCs w:val="22"/>
          <w:lang w:val="en-US"/>
        </w:rPr>
        <w:t xml:space="preserve"> each </w:t>
      </w:r>
      <w:r>
        <w:rPr>
          <w:szCs w:val="22"/>
          <w:lang w:val="en-US"/>
        </w:rPr>
        <w:t>"</w:t>
      </w:r>
      <w:r w:rsidR="00532D7B" w:rsidRPr="000130EF">
        <w:rPr>
          <w:szCs w:val="22"/>
          <w:lang w:val="en-US"/>
        </w:rPr>
        <w:t>discount amount group</w:t>
      </w:r>
      <w:r>
        <w:rPr>
          <w:szCs w:val="22"/>
          <w:lang w:val="en-US"/>
        </w:rPr>
        <w:t>"</w:t>
      </w:r>
      <w:r w:rsidR="00532D7B" w:rsidRPr="000130EF">
        <w:rPr>
          <w:szCs w:val="22"/>
          <w:lang w:val="en-US"/>
        </w:rPr>
        <w:t xml:space="preserve"> period of discount amount can be </w:t>
      </w:r>
      <w:proofErr w:type="gramStart"/>
      <w:r w:rsidR="00532D7B" w:rsidRPr="000130EF">
        <w:rPr>
          <w:szCs w:val="22"/>
          <w:lang w:val="en-US"/>
        </w:rPr>
        <w:t>different, but</w:t>
      </w:r>
      <w:proofErr w:type="gramEnd"/>
      <w:r w:rsidR="00532D7B" w:rsidRPr="000130EF">
        <w:rPr>
          <w:szCs w:val="22"/>
          <w:lang w:val="en-US"/>
        </w:rPr>
        <w:t xml:space="preserve"> also can overlap.</w:t>
      </w:r>
    </w:p>
    <w:p w14:paraId="4382E11F" w14:textId="0F032D1E" w:rsidR="00193FFA" w:rsidRPr="00DD3490" w:rsidRDefault="00193FFA" w:rsidP="0048199D">
      <w:pPr>
        <w:rPr>
          <w:szCs w:val="22"/>
          <w:lang w:val="en-US"/>
        </w:rPr>
      </w:pPr>
    </w:p>
    <w:p w14:paraId="729A3266" w14:textId="473084E5" w:rsidR="00193FFA" w:rsidRPr="00BA1F4B" w:rsidRDefault="00193FFA" w:rsidP="0048199D">
      <w:pPr>
        <w:rPr>
          <w:b/>
          <w:bCs/>
          <w:szCs w:val="22"/>
          <w:u w:val="single"/>
          <w:lang w:val="en-US"/>
        </w:rPr>
      </w:pPr>
      <w:r w:rsidRPr="00BA1F4B">
        <w:rPr>
          <w:b/>
          <w:bCs/>
          <w:szCs w:val="22"/>
          <w:u w:val="single"/>
          <w:lang w:val="en-US"/>
        </w:rPr>
        <w:t>Example</w:t>
      </w:r>
    </w:p>
    <w:p w14:paraId="2F5F2829" w14:textId="3E578380" w:rsidR="00193FFA" w:rsidRPr="00DD3490" w:rsidRDefault="00193FFA" w:rsidP="00193FFA">
      <w:pPr>
        <w:pStyle w:val="ListParagraph"/>
        <w:numPr>
          <w:ilvl w:val="0"/>
          <w:numId w:val="12"/>
        </w:numPr>
        <w:rPr>
          <w:szCs w:val="22"/>
          <w:lang w:val="en-US"/>
        </w:rPr>
      </w:pPr>
      <w:r w:rsidRPr="00DD3490">
        <w:rPr>
          <w:szCs w:val="22"/>
          <w:lang w:val="en-US"/>
        </w:rPr>
        <w:t>for existing customers discount amount is 10 EUR, effective from 01.01.2021</w:t>
      </w:r>
    </w:p>
    <w:p w14:paraId="3E5C95AC" w14:textId="7207CAAB" w:rsidR="00193FFA" w:rsidRPr="00DD3490" w:rsidRDefault="00193FFA" w:rsidP="00193FFA">
      <w:pPr>
        <w:pStyle w:val="ListParagraph"/>
        <w:numPr>
          <w:ilvl w:val="0"/>
          <w:numId w:val="12"/>
        </w:numPr>
        <w:rPr>
          <w:szCs w:val="22"/>
          <w:lang w:val="en-US"/>
        </w:rPr>
      </w:pPr>
      <w:r w:rsidRPr="00DD3490">
        <w:rPr>
          <w:szCs w:val="22"/>
          <w:lang w:val="en-US"/>
        </w:rPr>
        <w:t>for new customers discount amount is 7 EUR, effective 01.01.2021</w:t>
      </w:r>
    </w:p>
    <w:p w14:paraId="2FF6EDDF" w14:textId="77777777" w:rsidR="00193FFA" w:rsidRPr="00DD3490" w:rsidRDefault="00193FFA" w:rsidP="00193FFA">
      <w:pPr>
        <w:pStyle w:val="ListParagraph"/>
        <w:ind w:left="720"/>
        <w:rPr>
          <w:szCs w:val="22"/>
          <w:lang w:val="en-US"/>
        </w:rPr>
      </w:pPr>
    </w:p>
    <w:p w14:paraId="1320D6C7" w14:textId="5D1352DE" w:rsidR="00193FFA" w:rsidRPr="00DD3490" w:rsidRDefault="00193FFA" w:rsidP="00193FFA">
      <w:pPr>
        <w:rPr>
          <w:szCs w:val="22"/>
          <w:lang w:val="en-US"/>
        </w:rPr>
      </w:pPr>
      <w:r w:rsidRPr="00DD3490">
        <w:rPr>
          <w:szCs w:val="22"/>
          <w:lang w:val="en-US"/>
        </w:rPr>
        <w:t>After some time, situation in market is changed and discount amount is changed</w:t>
      </w:r>
    </w:p>
    <w:p w14:paraId="35A04E00" w14:textId="707C5B24" w:rsidR="00193FFA" w:rsidRPr="00DD3490" w:rsidRDefault="00193FFA" w:rsidP="00193FFA">
      <w:pPr>
        <w:pStyle w:val="ListParagraph"/>
        <w:numPr>
          <w:ilvl w:val="0"/>
          <w:numId w:val="12"/>
        </w:numPr>
        <w:rPr>
          <w:szCs w:val="22"/>
          <w:lang w:val="en-US"/>
        </w:rPr>
      </w:pPr>
      <w:r w:rsidRPr="00DD3490">
        <w:rPr>
          <w:szCs w:val="22"/>
          <w:lang w:val="en-US"/>
        </w:rPr>
        <w:lastRenderedPageBreak/>
        <w:t>for existing customers discount amount is 15EUR, effective from 01.0</w:t>
      </w:r>
      <w:r w:rsidR="0031354E" w:rsidRPr="00DD3490">
        <w:rPr>
          <w:szCs w:val="22"/>
          <w:lang w:val="en-US"/>
        </w:rPr>
        <w:t>3</w:t>
      </w:r>
      <w:r w:rsidRPr="00DD3490">
        <w:rPr>
          <w:szCs w:val="22"/>
          <w:lang w:val="en-US"/>
        </w:rPr>
        <w:t>.2021</w:t>
      </w:r>
    </w:p>
    <w:p w14:paraId="61DD1384" w14:textId="54BC38E4" w:rsidR="00193FFA" w:rsidRPr="00DD3490" w:rsidRDefault="00193FFA" w:rsidP="00193FFA">
      <w:pPr>
        <w:pStyle w:val="ListParagraph"/>
        <w:numPr>
          <w:ilvl w:val="0"/>
          <w:numId w:val="12"/>
        </w:numPr>
        <w:rPr>
          <w:szCs w:val="22"/>
          <w:lang w:val="en-US"/>
        </w:rPr>
      </w:pPr>
      <w:r w:rsidRPr="00DD3490">
        <w:rPr>
          <w:szCs w:val="22"/>
          <w:lang w:val="en-US"/>
        </w:rPr>
        <w:t>for new customers discount amount is 12 EUR, effective 01.0</w:t>
      </w:r>
      <w:r w:rsidR="000130EF">
        <w:rPr>
          <w:szCs w:val="22"/>
          <w:lang w:val="en-US"/>
        </w:rPr>
        <w:t>4</w:t>
      </w:r>
      <w:r w:rsidRPr="00DD3490">
        <w:rPr>
          <w:szCs w:val="22"/>
          <w:lang w:val="en-US"/>
        </w:rPr>
        <w:t>.2021</w:t>
      </w:r>
    </w:p>
    <w:p w14:paraId="2A5C6520" w14:textId="77777777" w:rsidR="00193FFA" w:rsidRPr="00DD3490" w:rsidRDefault="00193FFA" w:rsidP="00193FFA">
      <w:pPr>
        <w:rPr>
          <w:szCs w:val="22"/>
          <w:lang w:val="en-US"/>
        </w:rPr>
      </w:pPr>
    </w:p>
    <w:p w14:paraId="29A1D070" w14:textId="51CBE84E" w:rsidR="000130EF" w:rsidRDefault="00193FFA" w:rsidP="0048199D">
      <w:pPr>
        <w:rPr>
          <w:szCs w:val="22"/>
          <w:lang w:val="en-US"/>
        </w:rPr>
      </w:pPr>
      <w:r w:rsidRPr="00DD3490">
        <w:rPr>
          <w:szCs w:val="22"/>
          <w:lang w:val="en-US"/>
        </w:rPr>
        <w:t xml:space="preserve">Customer A shared his promo code "A123" </w:t>
      </w:r>
    </w:p>
    <w:p w14:paraId="5A73D97A" w14:textId="169BC85D" w:rsidR="0048199D" w:rsidRPr="00BA1F4B" w:rsidRDefault="00BA1F4B" w:rsidP="00BA1F4B">
      <w:pPr>
        <w:pStyle w:val="ListParagraph"/>
        <w:numPr>
          <w:ilvl w:val="0"/>
          <w:numId w:val="15"/>
        </w:numPr>
        <w:rPr>
          <w:szCs w:val="22"/>
          <w:lang w:val="en-US"/>
        </w:rPr>
      </w:pPr>
      <w:r w:rsidRPr="00BA1F4B">
        <w:rPr>
          <w:szCs w:val="22"/>
          <w:lang w:val="en-US"/>
        </w:rPr>
        <w:t>N</w:t>
      </w:r>
      <w:r w:rsidR="00193FFA" w:rsidRPr="00BA1F4B">
        <w:rPr>
          <w:szCs w:val="22"/>
          <w:lang w:val="en-US"/>
        </w:rPr>
        <w:t xml:space="preserve">ew customer B concluded contract </w:t>
      </w:r>
      <w:r w:rsidR="000130EF" w:rsidRPr="00BA1F4B">
        <w:rPr>
          <w:szCs w:val="22"/>
          <w:lang w:val="en-US"/>
        </w:rPr>
        <w:t xml:space="preserve">in January </w:t>
      </w:r>
      <w:r w:rsidR="00193FFA" w:rsidRPr="00BA1F4B">
        <w:rPr>
          <w:szCs w:val="22"/>
          <w:lang w:val="en-US"/>
        </w:rPr>
        <w:t xml:space="preserve">by using promo code "A123" with </w:t>
      </w:r>
      <w:r w:rsidR="000130EF" w:rsidRPr="00BA1F4B">
        <w:rPr>
          <w:szCs w:val="22"/>
          <w:lang w:val="en-US"/>
        </w:rPr>
        <w:t xml:space="preserve">contract start date </w:t>
      </w:r>
      <w:r w:rsidR="00193FFA" w:rsidRPr="00BA1F4B">
        <w:rPr>
          <w:szCs w:val="22"/>
          <w:lang w:val="en-US"/>
        </w:rPr>
        <w:t xml:space="preserve">01.02.2021 </w:t>
      </w:r>
      <w:r w:rsidRPr="00BA1F4B">
        <w:rPr>
          <w:szCs w:val="22"/>
          <w:lang w:val="en-US"/>
        </w:rPr>
        <w:t xml:space="preserve">→ </w:t>
      </w:r>
      <w:r w:rsidR="00193FFA" w:rsidRPr="00BA1F4B">
        <w:rPr>
          <w:szCs w:val="22"/>
          <w:lang w:val="en-US"/>
        </w:rPr>
        <w:t>Customer A gets discount 10 EUR and customer B gets discount 7 EUR.</w:t>
      </w:r>
    </w:p>
    <w:p w14:paraId="09E3B7F9" w14:textId="71624AF5" w:rsidR="000130EF" w:rsidRPr="00BA1F4B" w:rsidRDefault="00BA1F4B" w:rsidP="00BA1F4B">
      <w:pPr>
        <w:pStyle w:val="ListParagraph"/>
        <w:numPr>
          <w:ilvl w:val="0"/>
          <w:numId w:val="15"/>
        </w:numPr>
        <w:rPr>
          <w:szCs w:val="22"/>
          <w:lang w:val="en-US"/>
        </w:rPr>
      </w:pPr>
      <w:r w:rsidRPr="00BA1F4B">
        <w:rPr>
          <w:szCs w:val="22"/>
          <w:lang w:val="en-US"/>
        </w:rPr>
        <w:t>New customer C concluded contact in January by using promo code "A123" with contract start date 01.03.2021 → Customer A gets discount 10 EUR and customer B gets discount 7 EUR.</w:t>
      </w:r>
    </w:p>
    <w:p w14:paraId="703CED46" w14:textId="62E29B87" w:rsidR="00193FFA" w:rsidRPr="00BA1F4B" w:rsidRDefault="00193FFA" w:rsidP="00BA1F4B">
      <w:pPr>
        <w:pStyle w:val="ListParagraph"/>
        <w:numPr>
          <w:ilvl w:val="0"/>
          <w:numId w:val="15"/>
        </w:numPr>
        <w:rPr>
          <w:szCs w:val="22"/>
          <w:lang w:val="en-US"/>
        </w:rPr>
      </w:pPr>
      <w:r w:rsidRPr="00BA1F4B">
        <w:rPr>
          <w:szCs w:val="22"/>
          <w:lang w:val="en-US"/>
        </w:rPr>
        <w:t xml:space="preserve">Another customer </w:t>
      </w:r>
      <w:r w:rsidR="00BA1F4B" w:rsidRPr="00BA1F4B">
        <w:rPr>
          <w:szCs w:val="22"/>
          <w:lang w:val="en-US"/>
        </w:rPr>
        <w:t>D</w:t>
      </w:r>
      <w:r w:rsidRPr="00BA1F4B">
        <w:rPr>
          <w:szCs w:val="22"/>
          <w:lang w:val="en-US"/>
        </w:rPr>
        <w:t xml:space="preserve"> concluded contact </w:t>
      </w:r>
      <w:r w:rsidR="00BA1F4B" w:rsidRPr="00BA1F4B">
        <w:rPr>
          <w:szCs w:val="22"/>
          <w:lang w:val="en-US"/>
        </w:rPr>
        <w:t xml:space="preserve">in March </w:t>
      </w:r>
      <w:r w:rsidRPr="00BA1F4B">
        <w:rPr>
          <w:szCs w:val="22"/>
          <w:lang w:val="en-US"/>
        </w:rPr>
        <w:t xml:space="preserve">by using promo code "A123" with </w:t>
      </w:r>
      <w:r w:rsidR="00BA1F4B" w:rsidRPr="00BA1F4B">
        <w:rPr>
          <w:szCs w:val="22"/>
          <w:lang w:val="en-US"/>
        </w:rPr>
        <w:t xml:space="preserve">contract start date </w:t>
      </w:r>
      <w:r w:rsidRPr="00BA1F4B">
        <w:rPr>
          <w:szCs w:val="22"/>
          <w:lang w:val="en-US"/>
        </w:rPr>
        <w:t>01.0</w:t>
      </w:r>
      <w:r w:rsidR="00BA1F4B" w:rsidRPr="00BA1F4B">
        <w:rPr>
          <w:szCs w:val="22"/>
          <w:lang w:val="en-US"/>
        </w:rPr>
        <w:t>4</w:t>
      </w:r>
      <w:r w:rsidRPr="00BA1F4B">
        <w:rPr>
          <w:szCs w:val="22"/>
          <w:lang w:val="en-US"/>
        </w:rPr>
        <w:t xml:space="preserve">.2021 </w:t>
      </w:r>
      <w:r w:rsidR="00BA1F4B" w:rsidRPr="00BA1F4B">
        <w:rPr>
          <w:szCs w:val="22"/>
          <w:lang w:val="en-US"/>
        </w:rPr>
        <w:t>→</w:t>
      </w:r>
      <w:r w:rsidRPr="00BA1F4B">
        <w:rPr>
          <w:szCs w:val="22"/>
          <w:lang w:val="en-US"/>
        </w:rPr>
        <w:t xml:space="preserve"> Customer A gets discount 15 EUR and customer B gets discount </w:t>
      </w:r>
      <w:r w:rsidR="00BA1F4B" w:rsidRPr="00BA1F4B">
        <w:rPr>
          <w:szCs w:val="22"/>
          <w:lang w:val="en-US"/>
        </w:rPr>
        <w:t>7</w:t>
      </w:r>
      <w:r w:rsidRPr="00BA1F4B">
        <w:rPr>
          <w:szCs w:val="22"/>
          <w:lang w:val="en-US"/>
        </w:rPr>
        <w:t xml:space="preserve"> EUR.</w:t>
      </w:r>
    </w:p>
    <w:p w14:paraId="1BFAC0BF" w14:textId="2A757411" w:rsidR="00BA1F4B" w:rsidRPr="00BA1F4B" w:rsidRDefault="00BA1F4B" w:rsidP="00BA1F4B">
      <w:pPr>
        <w:pStyle w:val="ListParagraph"/>
        <w:numPr>
          <w:ilvl w:val="0"/>
          <w:numId w:val="15"/>
        </w:numPr>
        <w:rPr>
          <w:szCs w:val="22"/>
          <w:lang w:val="en-US"/>
        </w:rPr>
      </w:pPr>
      <w:r w:rsidRPr="00BA1F4B">
        <w:rPr>
          <w:szCs w:val="22"/>
          <w:lang w:val="en-US"/>
        </w:rPr>
        <w:t>Another customer E concluded contact in April by using promo code "A123" with contract start date 01.05.2021 → Customer A gets discount 15 EUR and customer B gets discount 12 EUR.</w:t>
      </w:r>
    </w:p>
    <w:p w14:paraId="2B86E053" w14:textId="7058AB7D" w:rsidR="007D402B" w:rsidRDefault="007D402B" w:rsidP="0048199D">
      <w:pPr>
        <w:rPr>
          <w:szCs w:val="22"/>
          <w:lang w:val="en-US"/>
        </w:rPr>
      </w:pPr>
    </w:p>
    <w:p w14:paraId="19627781" w14:textId="718F43B6" w:rsidR="00193FFA" w:rsidRPr="00DD3490" w:rsidRDefault="00193FFA" w:rsidP="0048199D">
      <w:pPr>
        <w:rPr>
          <w:szCs w:val="22"/>
          <w:lang w:val="en-US"/>
        </w:rPr>
      </w:pPr>
    </w:p>
    <w:p w14:paraId="202591A2" w14:textId="5901F256" w:rsidR="00193FFA" w:rsidRPr="00CC4140" w:rsidRDefault="00CC4140" w:rsidP="00CC4140">
      <w:pPr>
        <w:shd w:val="clear" w:color="auto" w:fill="DAEEF3" w:themeFill="accent5" w:themeFillTint="33"/>
        <w:rPr>
          <w:b/>
          <w:bCs/>
          <w:szCs w:val="22"/>
          <w:lang w:val="en-US"/>
        </w:rPr>
      </w:pPr>
      <w:r w:rsidRPr="00CC4140">
        <w:rPr>
          <w:b/>
          <w:bCs/>
          <w:szCs w:val="22"/>
          <w:lang w:val="en-US"/>
        </w:rPr>
        <w:t>2.2 Process of applying discount</w:t>
      </w:r>
    </w:p>
    <w:p w14:paraId="3CEC509F" w14:textId="0982F5C2" w:rsidR="00193FFA" w:rsidRPr="00DD3490" w:rsidRDefault="00193FFA" w:rsidP="0048199D">
      <w:pPr>
        <w:rPr>
          <w:szCs w:val="22"/>
          <w:lang w:val="en-US"/>
        </w:rPr>
      </w:pPr>
    </w:p>
    <w:p w14:paraId="001ACA41" w14:textId="6789BEBF" w:rsidR="00980BF3" w:rsidRPr="00DD3490" w:rsidRDefault="00980BF3" w:rsidP="0048199D">
      <w:pPr>
        <w:rPr>
          <w:szCs w:val="22"/>
          <w:lang w:val="en-US"/>
        </w:rPr>
      </w:pPr>
      <w:r w:rsidRPr="00DD3490">
        <w:rPr>
          <w:szCs w:val="22"/>
          <w:lang w:val="en-US"/>
        </w:rPr>
        <w:t xml:space="preserve">Discount for existing customer (who shared promo code) and for new customer (who used promo code) should </w:t>
      </w:r>
      <w:r w:rsidR="00FB044F" w:rsidRPr="00DD3490">
        <w:rPr>
          <w:szCs w:val="22"/>
          <w:lang w:val="en-US"/>
        </w:rPr>
        <w:t xml:space="preserve">automatically </w:t>
      </w:r>
      <w:r w:rsidRPr="00DD3490">
        <w:rPr>
          <w:szCs w:val="22"/>
          <w:lang w:val="en-US"/>
        </w:rPr>
        <w:t>be applied only when contract of new customer is activated (</w:t>
      </w:r>
      <w:r w:rsidR="00FB044F" w:rsidRPr="00DD3490">
        <w:rPr>
          <w:szCs w:val="22"/>
          <w:lang w:val="en-US"/>
        </w:rPr>
        <w:t>enter</w:t>
      </w:r>
      <w:r w:rsidRPr="00DD3490">
        <w:rPr>
          <w:szCs w:val="22"/>
          <w:lang w:val="en-US"/>
        </w:rPr>
        <w:t xml:space="preserve"> into force).</w:t>
      </w:r>
    </w:p>
    <w:p w14:paraId="43BE833E" w14:textId="77777777" w:rsidR="007363EE" w:rsidRPr="00DD3490" w:rsidRDefault="007363EE" w:rsidP="003247BD">
      <w:pPr>
        <w:pStyle w:val="CommentText"/>
        <w:rPr>
          <w:ins w:id="11" w:author="Katrīna Egle" w:date="2020-09-21T10:55:00Z"/>
          <w:sz w:val="22"/>
          <w:szCs w:val="22"/>
          <w:lang w:val="en-US"/>
        </w:rPr>
      </w:pPr>
    </w:p>
    <w:p w14:paraId="21A8FEEA" w14:textId="7A75A935" w:rsidR="00F27E20" w:rsidRPr="00DD3490" w:rsidRDefault="00980BF3" w:rsidP="00980BF3">
      <w:pPr>
        <w:ind w:right="283"/>
        <w:jc w:val="both"/>
        <w:rPr>
          <w:szCs w:val="22"/>
          <w:lang w:val="en-US"/>
        </w:rPr>
      </w:pPr>
      <w:r w:rsidRPr="00DD3490">
        <w:rPr>
          <w:szCs w:val="22"/>
          <w:lang w:val="en-US"/>
        </w:rPr>
        <w:t xml:space="preserve">There should be no limitations on how many times one promo code is used. Existing customer gets discount each time, when promo code is </w:t>
      </w:r>
      <w:r w:rsidR="00587B18" w:rsidRPr="00DD3490">
        <w:rPr>
          <w:szCs w:val="22"/>
          <w:lang w:val="en-US"/>
        </w:rPr>
        <w:t>used,</w:t>
      </w:r>
      <w:r w:rsidRPr="00DD3490">
        <w:rPr>
          <w:szCs w:val="22"/>
          <w:lang w:val="en-US"/>
        </w:rPr>
        <w:t xml:space="preserve"> and contract of new customer is activated. For existing customer all discounts of recommendations should be summed up and there is no </w:t>
      </w:r>
      <w:r w:rsidR="00536084" w:rsidRPr="00DD3490">
        <w:rPr>
          <w:szCs w:val="22"/>
          <w:lang w:val="en-US"/>
        </w:rPr>
        <w:t>limited</w:t>
      </w:r>
      <w:r w:rsidRPr="00DD3490">
        <w:rPr>
          <w:szCs w:val="22"/>
          <w:lang w:val="en-US"/>
        </w:rPr>
        <w:t xml:space="preserve"> period when discount should be used.</w:t>
      </w:r>
    </w:p>
    <w:p w14:paraId="3EA7C8DD" w14:textId="45D18BAB" w:rsidR="00980BF3" w:rsidRPr="00DD3490" w:rsidRDefault="00980BF3" w:rsidP="00980BF3">
      <w:pPr>
        <w:ind w:right="283"/>
        <w:jc w:val="both"/>
        <w:rPr>
          <w:szCs w:val="22"/>
          <w:lang w:val="en-US"/>
        </w:rPr>
      </w:pPr>
    </w:p>
    <w:p w14:paraId="12E8009B" w14:textId="098EA227" w:rsidR="00980BF3" w:rsidRPr="00DD3490" w:rsidRDefault="00980BF3" w:rsidP="00980BF3">
      <w:pPr>
        <w:ind w:right="283"/>
        <w:jc w:val="both"/>
        <w:rPr>
          <w:szCs w:val="22"/>
          <w:lang w:val="en-US"/>
        </w:rPr>
      </w:pPr>
      <w:r w:rsidRPr="00DD3490">
        <w:rPr>
          <w:szCs w:val="22"/>
          <w:lang w:val="en-US"/>
        </w:rPr>
        <w:t xml:space="preserve">For both existing and new customer should be applied </w:t>
      </w:r>
      <w:r w:rsidR="003C54CC" w:rsidRPr="00DD3490">
        <w:rPr>
          <w:szCs w:val="22"/>
          <w:lang w:val="en-US"/>
        </w:rPr>
        <w:t>discount type "</w:t>
      </w:r>
      <w:r w:rsidR="00587B18" w:rsidRPr="00DD3490">
        <w:rPr>
          <w:szCs w:val="22"/>
          <w:lang w:val="en-US"/>
        </w:rPr>
        <w:t>Continuous</w:t>
      </w:r>
      <w:r w:rsidRPr="00DD3490">
        <w:rPr>
          <w:szCs w:val="22"/>
          <w:lang w:val="en-US"/>
        </w:rPr>
        <w:t xml:space="preserve"> bill discount</w:t>
      </w:r>
      <w:r w:rsidR="003C54CC" w:rsidRPr="00DD3490">
        <w:rPr>
          <w:szCs w:val="22"/>
          <w:lang w:val="en-US"/>
        </w:rPr>
        <w:t>"</w:t>
      </w:r>
      <w:r w:rsidRPr="00DD3490">
        <w:rPr>
          <w:szCs w:val="22"/>
          <w:lang w:val="en-US"/>
        </w:rPr>
        <w:t xml:space="preserve">. </w:t>
      </w:r>
      <w:r w:rsidR="00587B18" w:rsidRPr="00DD3490">
        <w:rPr>
          <w:szCs w:val="22"/>
          <w:lang w:val="en-US"/>
        </w:rPr>
        <w:t>Functionality</w:t>
      </w:r>
      <w:r w:rsidRPr="00DD3490">
        <w:rPr>
          <w:szCs w:val="22"/>
          <w:lang w:val="en-US"/>
        </w:rPr>
        <w:t xml:space="preserve"> how </w:t>
      </w:r>
      <w:r w:rsidR="00587B18" w:rsidRPr="00DD3490">
        <w:rPr>
          <w:szCs w:val="22"/>
          <w:lang w:val="en-US"/>
        </w:rPr>
        <w:t>discount</w:t>
      </w:r>
      <w:r w:rsidRPr="00DD3490">
        <w:rPr>
          <w:szCs w:val="22"/>
          <w:lang w:val="en-US"/>
        </w:rPr>
        <w:t xml:space="preserve"> should be applied on bill </w:t>
      </w:r>
      <w:r w:rsidR="00587B18" w:rsidRPr="00DD3490">
        <w:rPr>
          <w:szCs w:val="22"/>
          <w:lang w:val="en-US"/>
        </w:rPr>
        <w:t xml:space="preserve">is </w:t>
      </w:r>
      <w:r w:rsidRPr="00DD3490">
        <w:rPr>
          <w:szCs w:val="22"/>
          <w:lang w:val="en-US"/>
        </w:rPr>
        <w:t xml:space="preserve">the same as described and implemented in LEO-25125 "Discount functionality for </w:t>
      </w:r>
      <w:r w:rsidR="00B36A00">
        <w:rPr>
          <w:szCs w:val="22"/>
          <w:lang w:val="en-US"/>
        </w:rPr>
        <w:t>LT</w:t>
      </w:r>
      <w:r w:rsidRPr="00DD3490">
        <w:rPr>
          <w:szCs w:val="22"/>
          <w:lang w:val="en-US"/>
        </w:rPr>
        <w:t xml:space="preserve"> PRI and MICRO BUS customers"</w:t>
      </w:r>
      <w:r w:rsidR="00587B18" w:rsidRPr="00DD3490">
        <w:rPr>
          <w:szCs w:val="22"/>
          <w:lang w:val="en-US"/>
        </w:rPr>
        <w:t>.</w:t>
      </w:r>
    </w:p>
    <w:p w14:paraId="27BD61EF" w14:textId="0CD49B14" w:rsidR="00587B18" w:rsidRPr="00DD3490" w:rsidRDefault="00587B18" w:rsidP="00980BF3">
      <w:pPr>
        <w:ind w:right="283"/>
        <w:jc w:val="both"/>
        <w:rPr>
          <w:szCs w:val="22"/>
          <w:lang w:val="en-US"/>
        </w:rPr>
      </w:pPr>
    </w:p>
    <w:p w14:paraId="534E142C" w14:textId="1BAAFD8B" w:rsidR="00587B18" w:rsidRPr="00DD3490" w:rsidRDefault="00587B18" w:rsidP="00980BF3">
      <w:pPr>
        <w:ind w:right="283"/>
        <w:jc w:val="both"/>
        <w:rPr>
          <w:szCs w:val="22"/>
          <w:lang w:val="en-US"/>
        </w:rPr>
      </w:pPr>
      <w:r w:rsidRPr="00DD3490">
        <w:rPr>
          <w:szCs w:val="22"/>
          <w:lang w:val="en-US"/>
        </w:rPr>
        <w:t xml:space="preserve">If new customer terminates agreement, existing customer keeps discount of recommendations, that is already applied (also unused part) to his contract. </w:t>
      </w:r>
    </w:p>
    <w:p w14:paraId="177840C7" w14:textId="5E6F71B5" w:rsidR="00587B18" w:rsidRPr="00DD3490" w:rsidRDefault="00587B18" w:rsidP="00980BF3">
      <w:pPr>
        <w:ind w:right="283"/>
        <w:jc w:val="both"/>
        <w:rPr>
          <w:szCs w:val="22"/>
          <w:lang w:val="en-US"/>
        </w:rPr>
      </w:pPr>
    </w:p>
    <w:p w14:paraId="746A11D4" w14:textId="4EB2DEB0" w:rsidR="00047ED7" w:rsidRPr="00DD3490" w:rsidRDefault="00047ED7" w:rsidP="00980BF3">
      <w:pPr>
        <w:ind w:right="283"/>
        <w:jc w:val="both"/>
        <w:rPr>
          <w:szCs w:val="22"/>
          <w:lang w:val="en-US"/>
        </w:rPr>
      </w:pPr>
      <w:r w:rsidRPr="00DD3490">
        <w:rPr>
          <w:szCs w:val="22"/>
          <w:lang w:val="en-US"/>
        </w:rPr>
        <w:t xml:space="preserve">For customer (existing and new) it should be possible to transfer unused discount amount to another </w:t>
      </w:r>
      <w:r w:rsidR="00DD3490" w:rsidRPr="00DD3490">
        <w:rPr>
          <w:szCs w:val="22"/>
          <w:lang w:val="en-US"/>
        </w:rPr>
        <w:t>accou</w:t>
      </w:r>
      <w:r w:rsidR="00DD3490">
        <w:rPr>
          <w:szCs w:val="22"/>
          <w:lang w:val="en-US"/>
        </w:rPr>
        <w:t>n</w:t>
      </w:r>
      <w:r w:rsidR="00DD3490" w:rsidRPr="00DD3490">
        <w:rPr>
          <w:szCs w:val="22"/>
          <w:lang w:val="en-US"/>
        </w:rPr>
        <w:t>t</w:t>
      </w:r>
      <w:r w:rsidRPr="00DD3490">
        <w:rPr>
          <w:szCs w:val="22"/>
          <w:lang w:val="en-US"/>
        </w:rPr>
        <w:t xml:space="preserve"> of same customer</w:t>
      </w:r>
      <w:r w:rsidR="00602B85">
        <w:rPr>
          <w:szCs w:val="22"/>
          <w:lang w:val="en-US"/>
        </w:rPr>
        <w:t>,</w:t>
      </w:r>
      <w:r w:rsidR="00BA1F4B">
        <w:rPr>
          <w:szCs w:val="22"/>
          <w:lang w:val="en-US"/>
        </w:rPr>
        <w:t xml:space="preserve"> if contract in account, where discount was applied</w:t>
      </w:r>
      <w:r w:rsidR="00BA1F4B" w:rsidRPr="00BA1F4B">
        <w:rPr>
          <w:szCs w:val="22"/>
          <w:lang w:val="en-US"/>
        </w:rPr>
        <w:t xml:space="preserve"> </w:t>
      </w:r>
      <w:r w:rsidR="00BA1F4B">
        <w:rPr>
          <w:szCs w:val="22"/>
          <w:lang w:val="en-US"/>
        </w:rPr>
        <w:t>initially, is terminated.</w:t>
      </w:r>
      <w:r w:rsidR="00602B85">
        <w:rPr>
          <w:szCs w:val="22"/>
          <w:lang w:val="en-US"/>
        </w:rPr>
        <w:t xml:space="preserve"> </w:t>
      </w:r>
    </w:p>
    <w:p w14:paraId="69CF1A3D" w14:textId="492E7AA4" w:rsidR="00047ED7" w:rsidRPr="00DD3490" w:rsidRDefault="00047ED7" w:rsidP="00980BF3">
      <w:pPr>
        <w:ind w:right="283"/>
        <w:jc w:val="both"/>
        <w:rPr>
          <w:szCs w:val="22"/>
          <w:lang w:val="en-US"/>
        </w:rPr>
      </w:pPr>
    </w:p>
    <w:p w14:paraId="607380C7" w14:textId="2AED7821" w:rsidR="00565DD2" w:rsidRPr="00602B85" w:rsidRDefault="00565DD2" w:rsidP="00980BF3">
      <w:pPr>
        <w:ind w:right="283"/>
        <w:jc w:val="both"/>
        <w:rPr>
          <w:szCs w:val="22"/>
          <w:lang w:val="en-US"/>
        </w:rPr>
      </w:pPr>
      <w:r w:rsidRPr="00602B85">
        <w:rPr>
          <w:szCs w:val="22"/>
          <w:lang w:val="en-US"/>
        </w:rPr>
        <w:t xml:space="preserve">If </w:t>
      </w:r>
      <w:r w:rsidR="00602B85" w:rsidRPr="00602B85">
        <w:rPr>
          <w:szCs w:val="22"/>
          <w:lang w:val="en-US"/>
        </w:rPr>
        <w:t>customer</w:t>
      </w:r>
      <w:r w:rsidRPr="00602B85">
        <w:rPr>
          <w:szCs w:val="22"/>
          <w:lang w:val="en-US"/>
        </w:rPr>
        <w:t xml:space="preserve"> will </w:t>
      </w:r>
      <w:r w:rsidR="00602B85" w:rsidRPr="00602B85">
        <w:rPr>
          <w:szCs w:val="22"/>
          <w:lang w:val="en-US"/>
        </w:rPr>
        <w:t>have</w:t>
      </w:r>
      <w:r w:rsidRPr="00602B85">
        <w:rPr>
          <w:szCs w:val="22"/>
          <w:lang w:val="en-US"/>
        </w:rPr>
        <w:t xml:space="preserve"> to pay back recommendation discount, in case if contract is terminated before end date, from the </w:t>
      </w:r>
      <w:r w:rsidR="00DD3490" w:rsidRPr="00602B85">
        <w:rPr>
          <w:szCs w:val="22"/>
          <w:lang w:val="en-US"/>
        </w:rPr>
        <w:t>beginning</w:t>
      </w:r>
      <w:r w:rsidRPr="00602B85">
        <w:rPr>
          <w:szCs w:val="22"/>
          <w:lang w:val="en-US"/>
        </w:rPr>
        <w:t xml:space="preserve"> early termination fee will be added manually. Separate CR will be created to </w:t>
      </w:r>
      <w:r w:rsidR="00DD3490" w:rsidRPr="00602B85">
        <w:rPr>
          <w:szCs w:val="22"/>
          <w:lang w:val="en-US"/>
        </w:rPr>
        <w:t>automatize</w:t>
      </w:r>
      <w:r w:rsidRPr="00602B85">
        <w:rPr>
          <w:szCs w:val="22"/>
          <w:lang w:val="en-US"/>
        </w:rPr>
        <w:t xml:space="preserve"> early termination fe</w:t>
      </w:r>
      <w:r w:rsidR="00DD3490" w:rsidRPr="00602B85">
        <w:rPr>
          <w:szCs w:val="22"/>
          <w:lang w:val="en-US"/>
        </w:rPr>
        <w:t>e</w:t>
      </w:r>
      <w:r w:rsidRPr="00602B85">
        <w:rPr>
          <w:szCs w:val="22"/>
          <w:lang w:val="en-US"/>
        </w:rPr>
        <w:t xml:space="preserve"> functionality in the future.</w:t>
      </w:r>
    </w:p>
    <w:p w14:paraId="4BF36215" w14:textId="77777777" w:rsidR="00980BF3" w:rsidRPr="00DD3490" w:rsidRDefault="00980BF3" w:rsidP="00980BF3">
      <w:pPr>
        <w:ind w:right="283"/>
        <w:jc w:val="both"/>
        <w:rPr>
          <w:szCs w:val="22"/>
          <w:lang w:val="en-US"/>
        </w:rPr>
      </w:pPr>
    </w:p>
    <w:p w14:paraId="03602F1C" w14:textId="77777777" w:rsidR="00980BF3" w:rsidRPr="00DD3490" w:rsidRDefault="00980BF3" w:rsidP="00980BF3">
      <w:pPr>
        <w:ind w:right="283"/>
        <w:jc w:val="both"/>
        <w:rPr>
          <w:szCs w:val="22"/>
          <w:lang w:val="en-US"/>
        </w:rPr>
      </w:pPr>
    </w:p>
    <w:p w14:paraId="43A7FC8E" w14:textId="484284BC" w:rsidR="00217BFE" w:rsidRPr="00DD3490" w:rsidRDefault="00217BFE" w:rsidP="00341C28">
      <w:pPr>
        <w:pStyle w:val="ListParagraph"/>
        <w:numPr>
          <w:ilvl w:val="1"/>
          <w:numId w:val="1"/>
        </w:numPr>
        <w:rPr>
          <w:b/>
          <w:iCs/>
          <w:lang w:val="en-US" w:eastAsia="lv-LV"/>
        </w:rPr>
      </w:pPr>
      <w:proofErr w:type="spellStart"/>
      <w:r w:rsidRPr="00DD3490">
        <w:rPr>
          <w:b/>
          <w:iCs/>
          <w:lang w:val="en-US" w:eastAsia="lv-LV"/>
        </w:rPr>
        <w:t>Ietekme</w:t>
      </w:r>
      <w:proofErr w:type="spellEnd"/>
      <w:r w:rsidR="008F7C14" w:rsidRPr="00DD3490">
        <w:rPr>
          <w:b/>
          <w:iCs/>
          <w:lang w:val="en-US" w:eastAsia="lv-LV"/>
        </w:rPr>
        <w:t>*</w:t>
      </w:r>
      <w:bookmarkEnd w:id="6"/>
    </w:p>
    <w:p w14:paraId="343E0C97" w14:textId="207C73CF" w:rsidR="00326673" w:rsidRPr="00DD3490" w:rsidRDefault="00326673" w:rsidP="00326673">
      <w:pPr>
        <w:rPr>
          <w:iCs/>
          <w:lang w:val="en-US" w:eastAsia="lv-LV"/>
        </w:rPr>
      </w:pPr>
    </w:p>
    <w:p w14:paraId="538345B2" w14:textId="022B0826" w:rsidR="0040144C" w:rsidRPr="00DD3490" w:rsidRDefault="00217BFE" w:rsidP="00341C28">
      <w:pPr>
        <w:pStyle w:val="ListParagraph"/>
        <w:numPr>
          <w:ilvl w:val="1"/>
          <w:numId w:val="1"/>
        </w:numPr>
        <w:rPr>
          <w:b/>
          <w:iCs/>
          <w:lang w:val="en-US" w:eastAsia="lv-LV"/>
        </w:rPr>
      </w:pPr>
      <w:bookmarkStart w:id="12" w:name="_Toc449356338"/>
      <w:proofErr w:type="spellStart"/>
      <w:r w:rsidRPr="00DD3490">
        <w:rPr>
          <w:b/>
          <w:iCs/>
          <w:lang w:val="en-US" w:eastAsia="lv-LV"/>
        </w:rPr>
        <w:t>Ierobežojumi</w:t>
      </w:r>
      <w:proofErr w:type="spellEnd"/>
      <w:r w:rsidR="004F3B43" w:rsidRPr="00DD3490">
        <w:rPr>
          <w:b/>
          <w:iCs/>
          <w:lang w:val="en-US" w:eastAsia="lv-LV"/>
        </w:rPr>
        <w:t xml:space="preserve"> / </w:t>
      </w:r>
      <w:proofErr w:type="spellStart"/>
      <w:r w:rsidR="004F3B43" w:rsidRPr="00DD3490">
        <w:rPr>
          <w:b/>
          <w:iCs/>
          <w:lang w:val="en-US" w:eastAsia="lv-LV"/>
        </w:rPr>
        <w:t>pieņēmumi</w:t>
      </w:r>
      <w:bookmarkEnd w:id="12"/>
      <w:proofErr w:type="spellEnd"/>
    </w:p>
    <w:p w14:paraId="7827C9F1" w14:textId="77777777" w:rsidR="00DB017D" w:rsidRPr="00DD3490" w:rsidRDefault="00DB017D" w:rsidP="00DB017D">
      <w:pPr>
        <w:pStyle w:val="ListParagraph"/>
        <w:rPr>
          <w:b/>
          <w:iCs/>
          <w:lang w:val="en-US" w:eastAsia="lv-LV"/>
        </w:rPr>
      </w:pPr>
    </w:p>
    <w:p w14:paraId="081862CC" w14:textId="77777777" w:rsidR="00D721C6" w:rsidRPr="00DD3490" w:rsidRDefault="00D721C6" w:rsidP="00D721C6">
      <w:pPr>
        <w:rPr>
          <w:b/>
          <w:iCs/>
          <w:lang w:val="en-US" w:eastAsia="lv-LV"/>
        </w:rPr>
      </w:pPr>
    </w:p>
    <w:p w14:paraId="6D85183C" w14:textId="569C4202" w:rsidR="009B6B32" w:rsidRPr="00DD3490" w:rsidRDefault="00217BFE" w:rsidP="00B70186">
      <w:pPr>
        <w:pStyle w:val="ListParagraph"/>
        <w:numPr>
          <w:ilvl w:val="1"/>
          <w:numId w:val="1"/>
        </w:numPr>
        <w:rPr>
          <w:b/>
          <w:iCs/>
          <w:lang w:val="en-US" w:eastAsia="lv-LV"/>
        </w:rPr>
      </w:pPr>
      <w:bookmarkStart w:id="13" w:name="_Toc449356339"/>
      <w:proofErr w:type="spellStart"/>
      <w:r w:rsidRPr="00DD3490">
        <w:rPr>
          <w:b/>
          <w:iCs/>
          <w:lang w:val="en-US" w:eastAsia="lv-LV"/>
        </w:rPr>
        <w:t>Riski</w:t>
      </w:r>
      <w:bookmarkEnd w:id="13"/>
      <w:proofErr w:type="spellEnd"/>
    </w:p>
    <w:p w14:paraId="345028EC" w14:textId="72434FD1" w:rsidR="00453245" w:rsidRPr="00DD3490" w:rsidRDefault="008F7C14" w:rsidP="008F7C14">
      <w:pPr>
        <w:rPr>
          <w:lang w:val="en-US"/>
        </w:rPr>
      </w:pPr>
      <w:r w:rsidRPr="00DD3490">
        <w:rPr>
          <w:lang w:val="en-US"/>
        </w:rPr>
        <w:br w:type="page"/>
      </w:r>
    </w:p>
    <w:p w14:paraId="56635962" w14:textId="5305F282" w:rsidR="00B12C96" w:rsidRPr="00DD3490" w:rsidRDefault="00B12C96" w:rsidP="00B12C96">
      <w:pPr>
        <w:pStyle w:val="Heading1"/>
        <w:rPr>
          <w:lang w:val="en-US"/>
        </w:rPr>
      </w:pPr>
      <w:bookmarkStart w:id="14" w:name="_Toc449356340"/>
      <w:proofErr w:type="spellStart"/>
      <w:r w:rsidRPr="00DD3490">
        <w:rPr>
          <w:lang w:val="en-US"/>
        </w:rPr>
        <w:lastRenderedPageBreak/>
        <w:t>Prasības</w:t>
      </w:r>
      <w:proofErr w:type="spellEnd"/>
      <w:r w:rsidRPr="00DD3490">
        <w:rPr>
          <w:lang w:val="en-US"/>
        </w:rPr>
        <w:t xml:space="preserve"> </w:t>
      </w:r>
      <w:proofErr w:type="spellStart"/>
      <w:r w:rsidRPr="00DD3490">
        <w:rPr>
          <w:lang w:val="en-US"/>
        </w:rPr>
        <w:t>risinājumam</w:t>
      </w:r>
      <w:proofErr w:type="spellEnd"/>
      <w:r w:rsidR="00546917" w:rsidRPr="00DD3490">
        <w:rPr>
          <w:lang w:val="en-US"/>
        </w:rPr>
        <w:t xml:space="preserve"> (LE </w:t>
      </w:r>
      <w:proofErr w:type="spellStart"/>
      <w:r w:rsidR="00546917" w:rsidRPr="00DD3490">
        <w:rPr>
          <w:lang w:val="en-US"/>
        </w:rPr>
        <w:t>bizness</w:t>
      </w:r>
      <w:proofErr w:type="spellEnd"/>
      <w:r w:rsidR="00546917" w:rsidRPr="00DD3490">
        <w:rPr>
          <w:lang w:val="en-US"/>
        </w:rPr>
        <w:t xml:space="preserve"> + IT</w:t>
      </w:r>
      <w:r w:rsidR="0091108E" w:rsidRPr="00DD3490">
        <w:rPr>
          <w:lang w:val="en-US"/>
        </w:rPr>
        <w:t xml:space="preserve"> – </w:t>
      </w:r>
      <w:proofErr w:type="spellStart"/>
      <w:r w:rsidR="0091108E" w:rsidRPr="00DD3490">
        <w:rPr>
          <w:lang w:val="en-US"/>
        </w:rPr>
        <w:t>tiek</w:t>
      </w:r>
      <w:proofErr w:type="spellEnd"/>
      <w:r w:rsidR="0091108E" w:rsidRPr="00DD3490">
        <w:rPr>
          <w:lang w:val="en-US"/>
        </w:rPr>
        <w:t xml:space="preserve"> </w:t>
      </w:r>
      <w:proofErr w:type="spellStart"/>
      <w:r w:rsidR="0091108E" w:rsidRPr="00DD3490">
        <w:rPr>
          <w:lang w:val="en-US"/>
        </w:rPr>
        <w:t>aizpildīts</w:t>
      </w:r>
      <w:proofErr w:type="spellEnd"/>
      <w:r w:rsidR="0091108E" w:rsidRPr="00DD3490">
        <w:rPr>
          <w:lang w:val="en-US"/>
        </w:rPr>
        <w:t xml:space="preserve"> </w:t>
      </w:r>
      <w:proofErr w:type="spellStart"/>
      <w:r w:rsidR="0091108E" w:rsidRPr="00DD3490">
        <w:rPr>
          <w:lang w:val="en-US"/>
        </w:rPr>
        <w:t>pēc</w:t>
      </w:r>
      <w:proofErr w:type="spellEnd"/>
      <w:r w:rsidR="0091108E" w:rsidRPr="00DD3490">
        <w:rPr>
          <w:lang w:val="en-US"/>
        </w:rPr>
        <w:t xml:space="preserve"> LE IT </w:t>
      </w:r>
      <w:proofErr w:type="spellStart"/>
      <w:proofErr w:type="gramStart"/>
      <w:r w:rsidR="0091108E" w:rsidRPr="00DD3490">
        <w:rPr>
          <w:lang w:val="en-US"/>
        </w:rPr>
        <w:t>novērtēšanas</w:t>
      </w:r>
      <w:proofErr w:type="spellEnd"/>
      <w:r w:rsidR="00546917" w:rsidRPr="00DD3490">
        <w:rPr>
          <w:lang w:val="en-US"/>
        </w:rPr>
        <w:t>)</w:t>
      </w:r>
      <w:r w:rsidR="00C638FB" w:rsidRPr="00DD3490">
        <w:rPr>
          <w:lang w:val="en-US"/>
        </w:rPr>
        <w:t>*</w:t>
      </w:r>
      <w:bookmarkEnd w:id="14"/>
      <w:proofErr w:type="gramEnd"/>
    </w:p>
    <w:p w14:paraId="459026D5" w14:textId="77777777" w:rsidR="00B12C96" w:rsidRPr="00DD3490" w:rsidRDefault="00B12C96" w:rsidP="00B12C96">
      <w:pPr>
        <w:rPr>
          <w:lang w:val="en-US"/>
        </w:rPr>
      </w:pPr>
    </w:p>
    <w:tbl>
      <w:tblPr>
        <w:tblStyle w:val="TableClassic1"/>
        <w:tblW w:w="0" w:type="auto"/>
        <w:tblLook w:val="04A0" w:firstRow="1" w:lastRow="0" w:firstColumn="1" w:lastColumn="0" w:noHBand="0" w:noVBand="1"/>
      </w:tblPr>
      <w:tblGrid>
        <w:gridCol w:w="1101"/>
        <w:gridCol w:w="1593"/>
        <w:gridCol w:w="249"/>
        <w:gridCol w:w="6345"/>
      </w:tblGrid>
      <w:tr w:rsidR="00DD7746" w:rsidRPr="00DD3490" w14:paraId="0E989533" w14:textId="77777777" w:rsidTr="00436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6666CF1" w14:textId="77777777" w:rsidR="00DD7746" w:rsidRPr="00DD3490" w:rsidRDefault="00DD7746" w:rsidP="00C24DE6">
            <w:pPr>
              <w:rPr>
                <w:b/>
                <w:lang w:val="en-US"/>
              </w:rPr>
            </w:pPr>
            <w:r w:rsidRPr="00DD3490">
              <w:rPr>
                <w:lang w:val="en-US"/>
              </w:rPr>
              <w:t>#Nr.</w:t>
            </w:r>
          </w:p>
        </w:tc>
        <w:tc>
          <w:tcPr>
            <w:tcW w:w="1593" w:type="dxa"/>
          </w:tcPr>
          <w:p w14:paraId="426E2681" w14:textId="77777777" w:rsidR="00DD7746" w:rsidRPr="00DD3490" w:rsidRDefault="00DD7746" w:rsidP="00C24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DD3490">
              <w:rPr>
                <w:lang w:val="en-US"/>
              </w:rPr>
              <w:t>Tips</w:t>
            </w:r>
          </w:p>
        </w:tc>
        <w:tc>
          <w:tcPr>
            <w:tcW w:w="6594" w:type="dxa"/>
            <w:gridSpan w:val="2"/>
          </w:tcPr>
          <w:p w14:paraId="16C7EB3F" w14:textId="77777777" w:rsidR="00DD7746" w:rsidRPr="00DD3490" w:rsidRDefault="00DD7746" w:rsidP="00C24DE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DD3490">
              <w:rPr>
                <w:lang w:val="en-US"/>
              </w:rPr>
              <w:t>Prasība</w:t>
            </w:r>
            <w:proofErr w:type="spellEnd"/>
          </w:p>
        </w:tc>
      </w:tr>
      <w:tr w:rsidR="008E5AE2" w:rsidRPr="00DD3490" w14:paraId="69AAE4C4" w14:textId="77777777" w:rsidTr="001F7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E0BFDEF" w14:textId="5C1725FE" w:rsidR="008E5AE2" w:rsidRPr="00DD3490" w:rsidRDefault="008E5AE2" w:rsidP="00C24DE6">
            <w:pPr>
              <w:rPr>
                <w:lang w:val="en-US"/>
              </w:rPr>
            </w:pPr>
            <w:r w:rsidRPr="00DD3490">
              <w:rPr>
                <w:lang w:val="en-US"/>
              </w:rPr>
              <w:t>001</w:t>
            </w:r>
          </w:p>
        </w:tc>
        <w:tc>
          <w:tcPr>
            <w:tcW w:w="1842" w:type="dxa"/>
            <w:gridSpan w:val="2"/>
          </w:tcPr>
          <w:p w14:paraId="7D197337" w14:textId="0C5BA71B" w:rsidR="008E5AE2" w:rsidRPr="00DD3490" w:rsidRDefault="008E5AE2" w:rsidP="00C2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D3490">
              <w:rPr>
                <w:sz w:val="24"/>
                <w:szCs w:val="24"/>
                <w:lang w:val="en-US"/>
              </w:rPr>
              <w:t>Biznesa</w:t>
            </w:r>
            <w:proofErr w:type="spellEnd"/>
            <w:r w:rsidRPr="00DD34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3490">
              <w:rPr>
                <w:sz w:val="24"/>
                <w:szCs w:val="24"/>
                <w:lang w:val="en-US"/>
              </w:rPr>
              <w:t>prasība</w:t>
            </w:r>
            <w:proofErr w:type="spellEnd"/>
          </w:p>
        </w:tc>
        <w:tc>
          <w:tcPr>
            <w:tcW w:w="6345" w:type="dxa"/>
          </w:tcPr>
          <w:p w14:paraId="54660A6D" w14:textId="77777777" w:rsidR="008E5AE2" w:rsidRPr="00DD3490" w:rsidRDefault="008E5AE2" w:rsidP="008E5A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436BB0" w:rsidRPr="00DD3490" w14:paraId="0602679E" w14:textId="77777777" w:rsidTr="001F7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33E5A12" w14:textId="1CBFA5AE" w:rsidR="00436BB0" w:rsidRPr="00DD3490" w:rsidRDefault="00436BB0" w:rsidP="00C24DE6">
            <w:pPr>
              <w:rPr>
                <w:lang w:val="en-US"/>
              </w:rPr>
            </w:pPr>
            <w:r>
              <w:rPr>
                <w:lang w:val="en-US"/>
              </w:rPr>
              <w:t>001.1</w:t>
            </w:r>
          </w:p>
        </w:tc>
        <w:tc>
          <w:tcPr>
            <w:tcW w:w="1842" w:type="dxa"/>
            <w:gridSpan w:val="2"/>
          </w:tcPr>
          <w:p w14:paraId="5A122341" w14:textId="4393D76B" w:rsidR="00436BB0" w:rsidRPr="00DD3490" w:rsidRDefault="00436BB0" w:rsidP="00C2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sz w:val="24"/>
                <w:szCs w:val="24"/>
                <w:lang w:val="en-US"/>
              </w:rPr>
              <w:t>prasība</w:t>
            </w:r>
            <w:proofErr w:type="spellEnd"/>
          </w:p>
        </w:tc>
        <w:tc>
          <w:tcPr>
            <w:tcW w:w="6345" w:type="dxa"/>
          </w:tcPr>
          <w:p w14:paraId="04DF4FBB" w14:textId="77777777" w:rsidR="00436BB0" w:rsidRPr="00DD3490" w:rsidRDefault="00436BB0" w:rsidP="008E5A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353CC9" w:rsidRPr="00DD3490" w14:paraId="7E696F7F" w14:textId="77777777" w:rsidTr="00436BB0">
        <w:trPr>
          <w:gridAfter w:val="1"/>
          <w:wAfter w:w="6345" w:type="dxa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037CD72" w14:textId="0ED7EB37" w:rsidR="00353CC9" w:rsidRPr="00DD3490" w:rsidRDefault="00353CC9" w:rsidP="00C24DE6">
            <w:pPr>
              <w:rPr>
                <w:lang w:val="en-US"/>
              </w:rPr>
            </w:pPr>
            <w:r w:rsidRPr="00DD3490">
              <w:rPr>
                <w:lang w:val="en-US"/>
              </w:rPr>
              <w:t>002</w:t>
            </w:r>
          </w:p>
        </w:tc>
        <w:tc>
          <w:tcPr>
            <w:tcW w:w="1842" w:type="dxa"/>
            <w:gridSpan w:val="2"/>
          </w:tcPr>
          <w:p w14:paraId="17D14437" w14:textId="5B487E00" w:rsidR="00353CC9" w:rsidRPr="00DD3490" w:rsidRDefault="00353CC9" w:rsidP="00C2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D3490">
              <w:rPr>
                <w:sz w:val="24"/>
                <w:szCs w:val="24"/>
                <w:lang w:val="en-US"/>
              </w:rPr>
              <w:t>Biznesa</w:t>
            </w:r>
            <w:proofErr w:type="spellEnd"/>
            <w:r w:rsidRPr="00DD34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3490">
              <w:rPr>
                <w:sz w:val="24"/>
                <w:szCs w:val="24"/>
                <w:lang w:val="en-US"/>
              </w:rPr>
              <w:t>prasība</w:t>
            </w:r>
            <w:proofErr w:type="spellEnd"/>
          </w:p>
        </w:tc>
      </w:tr>
      <w:tr w:rsidR="001F7CFB" w:rsidRPr="00DD3490" w14:paraId="591E7497" w14:textId="77777777" w:rsidTr="001F7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09D27F6" w14:textId="639CCD92" w:rsidR="001F7CFB" w:rsidRPr="00DD3490" w:rsidRDefault="00AB20AF" w:rsidP="00C24DE6">
            <w:pPr>
              <w:rPr>
                <w:lang w:val="en-US"/>
              </w:rPr>
            </w:pPr>
            <w:r w:rsidRPr="00DD3490">
              <w:rPr>
                <w:lang w:val="en-US"/>
              </w:rPr>
              <w:t>003</w:t>
            </w:r>
          </w:p>
        </w:tc>
        <w:tc>
          <w:tcPr>
            <w:tcW w:w="1842" w:type="dxa"/>
            <w:gridSpan w:val="2"/>
          </w:tcPr>
          <w:p w14:paraId="1812D3BF" w14:textId="19526C74" w:rsidR="001F7CFB" w:rsidRPr="00DD3490" w:rsidRDefault="00AB20AF" w:rsidP="00C2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DD3490">
              <w:rPr>
                <w:sz w:val="24"/>
                <w:szCs w:val="24"/>
                <w:lang w:val="en-US"/>
              </w:rPr>
              <w:t>Biznesa</w:t>
            </w:r>
            <w:proofErr w:type="spellEnd"/>
            <w:r w:rsidRPr="00DD349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3490">
              <w:rPr>
                <w:sz w:val="24"/>
                <w:szCs w:val="24"/>
                <w:lang w:val="en-US"/>
              </w:rPr>
              <w:t>prasība</w:t>
            </w:r>
            <w:proofErr w:type="spellEnd"/>
          </w:p>
        </w:tc>
        <w:tc>
          <w:tcPr>
            <w:tcW w:w="6345" w:type="dxa"/>
          </w:tcPr>
          <w:p w14:paraId="255215E3" w14:textId="31701313" w:rsidR="001F7CFB" w:rsidRPr="00DD3490" w:rsidRDefault="001F7CFB" w:rsidP="001F7C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F7CFB" w:rsidRPr="00DD3490" w14:paraId="164E11EA" w14:textId="77777777" w:rsidTr="001F7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EA079AE" w14:textId="22540338" w:rsidR="001F7CFB" w:rsidRPr="00DD3490" w:rsidRDefault="001F7CFB" w:rsidP="008E5AE2">
            <w:pPr>
              <w:rPr>
                <w:lang w:val="en-US"/>
              </w:rPr>
            </w:pPr>
          </w:p>
        </w:tc>
        <w:tc>
          <w:tcPr>
            <w:tcW w:w="1842" w:type="dxa"/>
            <w:gridSpan w:val="2"/>
          </w:tcPr>
          <w:p w14:paraId="3D68CBDF" w14:textId="6E6D4CE0" w:rsidR="001F7CFB" w:rsidRPr="00DD3490" w:rsidRDefault="001F7CFB" w:rsidP="00C2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345" w:type="dxa"/>
          </w:tcPr>
          <w:p w14:paraId="635A3271" w14:textId="58316CEE" w:rsidR="001F7CFB" w:rsidRPr="00DD3490" w:rsidRDefault="001F7CFB" w:rsidP="006E6D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</w:tbl>
    <w:p w14:paraId="767B6FB0" w14:textId="025253B0" w:rsidR="00112DE0" w:rsidRPr="00DD3490" w:rsidRDefault="00112DE0" w:rsidP="006D4E38">
      <w:pPr>
        <w:rPr>
          <w:szCs w:val="22"/>
          <w:lang w:val="en-US"/>
        </w:rPr>
      </w:pPr>
    </w:p>
    <w:p w14:paraId="5A3785BD" w14:textId="77777777" w:rsidR="00112DE0" w:rsidRPr="00DD3490" w:rsidRDefault="00112DE0" w:rsidP="00112DE0">
      <w:pPr>
        <w:rPr>
          <w:szCs w:val="22"/>
          <w:lang w:val="en-US"/>
        </w:rPr>
      </w:pPr>
    </w:p>
    <w:p w14:paraId="27399D13" w14:textId="77777777" w:rsidR="00112DE0" w:rsidRPr="00DD3490" w:rsidRDefault="00112DE0" w:rsidP="00112DE0">
      <w:pPr>
        <w:rPr>
          <w:szCs w:val="22"/>
          <w:lang w:val="en-US"/>
        </w:rPr>
      </w:pPr>
    </w:p>
    <w:p w14:paraId="38BC843F" w14:textId="77777777" w:rsidR="00112DE0" w:rsidRPr="00DD3490" w:rsidRDefault="00112DE0" w:rsidP="00112DE0">
      <w:pPr>
        <w:rPr>
          <w:szCs w:val="22"/>
          <w:lang w:val="en-US"/>
        </w:rPr>
      </w:pPr>
    </w:p>
    <w:p w14:paraId="72DB4399" w14:textId="77777777" w:rsidR="00112DE0" w:rsidRPr="00DD3490" w:rsidRDefault="00112DE0" w:rsidP="00112DE0">
      <w:pPr>
        <w:rPr>
          <w:szCs w:val="22"/>
          <w:lang w:val="en-US"/>
        </w:rPr>
      </w:pPr>
    </w:p>
    <w:p w14:paraId="2287718B" w14:textId="60BD3E6A" w:rsidR="00112DE0" w:rsidRPr="00DD3490" w:rsidRDefault="00112DE0" w:rsidP="006D4E38">
      <w:pPr>
        <w:rPr>
          <w:szCs w:val="22"/>
          <w:lang w:val="en-US"/>
        </w:rPr>
      </w:pPr>
    </w:p>
    <w:p w14:paraId="57104FD5" w14:textId="6A5773D6" w:rsidR="00112DE0" w:rsidRPr="00DD3490" w:rsidRDefault="00112DE0" w:rsidP="00112DE0">
      <w:pPr>
        <w:tabs>
          <w:tab w:val="left" w:pos="6300"/>
        </w:tabs>
        <w:rPr>
          <w:szCs w:val="22"/>
          <w:lang w:val="en-US"/>
        </w:rPr>
      </w:pPr>
      <w:r w:rsidRPr="00DD3490">
        <w:rPr>
          <w:szCs w:val="22"/>
          <w:lang w:val="en-US"/>
        </w:rPr>
        <w:tab/>
      </w:r>
    </w:p>
    <w:p w14:paraId="797DCE12" w14:textId="77777777" w:rsidR="007B0C02" w:rsidRPr="00DD3490" w:rsidRDefault="00E07B7A" w:rsidP="006D4E38">
      <w:pPr>
        <w:rPr>
          <w:lang w:val="en-US"/>
        </w:rPr>
      </w:pPr>
      <w:r w:rsidRPr="00DD3490">
        <w:rPr>
          <w:szCs w:val="22"/>
          <w:lang w:val="en-US"/>
        </w:rPr>
        <w:br w:type="page"/>
      </w:r>
      <w:bookmarkStart w:id="15" w:name="_Toc449356342"/>
      <w:proofErr w:type="spellStart"/>
      <w:r w:rsidRPr="00DD3490">
        <w:rPr>
          <w:lang w:val="en-US"/>
        </w:rPr>
        <w:lastRenderedPageBreak/>
        <w:t>Tehniskā</w:t>
      </w:r>
      <w:proofErr w:type="spellEnd"/>
      <w:r w:rsidRPr="00DD3490">
        <w:rPr>
          <w:lang w:val="en-US"/>
        </w:rPr>
        <w:t xml:space="preserve"> </w:t>
      </w:r>
      <w:proofErr w:type="spellStart"/>
      <w:r w:rsidRPr="00DD3490">
        <w:rPr>
          <w:lang w:val="en-US"/>
        </w:rPr>
        <w:t>specifikācija</w:t>
      </w:r>
      <w:proofErr w:type="spellEnd"/>
      <w:r w:rsidR="00546917" w:rsidRPr="00DD3490">
        <w:rPr>
          <w:lang w:val="en-US"/>
        </w:rPr>
        <w:t xml:space="preserve"> (TL)</w:t>
      </w:r>
      <w:r w:rsidR="005D7D89" w:rsidRPr="00DD3490">
        <w:rPr>
          <w:lang w:val="en-US"/>
        </w:rPr>
        <w:t>*</w:t>
      </w:r>
      <w:bookmarkEnd w:id="15"/>
    </w:p>
    <w:p w14:paraId="1E2305E7" w14:textId="77777777" w:rsidR="00546917" w:rsidRPr="00DD3490" w:rsidRDefault="00546917" w:rsidP="00546917">
      <w:pPr>
        <w:rPr>
          <w:lang w:val="en-US"/>
        </w:rPr>
      </w:pPr>
    </w:p>
    <w:p w14:paraId="535B5840" w14:textId="317E908B" w:rsidR="00890EE4" w:rsidRPr="00DD3490" w:rsidRDefault="004F3B43" w:rsidP="00341C28">
      <w:pPr>
        <w:pStyle w:val="Heading2"/>
        <w:numPr>
          <w:ilvl w:val="1"/>
          <w:numId w:val="1"/>
        </w:numPr>
        <w:jc w:val="left"/>
        <w:rPr>
          <w:lang w:val="en-US"/>
        </w:rPr>
      </w:pPr>
      <w:bookmarkStart w:id="16" w:name="_Toc449356343"/>
      <w:proofErr w:type="spellStart"/>
      <w:r w:rsidRPr="00DD3490">
        <w:rPr>
          <w:lang w:val="en-US"/>
        </w:rPr>
        <w:t>Risinājuma</w:t>
      </w:r>
      <w:proofErr w:type="spellEnd"/>
      <w:r w:rsidRPr="00DD3490">
        <w:rPr>
          <w:lang w:val="en-US"/>
        </w:rPr>
        <w:t xml:space="preserve"> </w:t>
      </w:r>
      <w:proofErr w:type="spellStart"/>
      <w:r w:rsidRPr="00DD3490">
        <w:rPr>
          <w:lang w:val="en-US"/>
        </w:rPr>
        <w:t>apraksts</w:t>
      </w:r>
      <w:proofErr w:type="spellEnd"/>
      <w:r w:rsidR="001D7130" w:rsidRPr="00DD3490">
        <w:rPr>
          <w:lang w:val="en-US"/>
        </w:rPr>
        <w:t xml:space="preserve"> </w:t>
      </w:r>
      <w:r w:rsidR="0091108E" w:rsidRPr="00DD3490">
        <w:rPr>
          <w:lang w:val="en-US"/>
        </w:rPr>
        <w:t>(</w:t>
      </w:r>
      <w:proofErr w:type="spellStart"/>
      <w:r w:rsidR="001D7130" w:rsidRPr="00DD3490">
        <w:rPr>
          <w:lang w:val="en-US"/>
        </w:rPr>
        <w:t>tiek</w:t>
      </w:r>
      <w:proofErr w:type="spellEnd"/>
      <w:r w:rsidR="001D7130" w:rsidRPr="00DD3490">
        <w:rPr>
          <w:lang w:val="en-US"/>
        </w:rPr>
        <w:t xml:space="preserve"> </w:t>
      </w:r>
      <w:proofErr w:type="spellStart"/>
      <w:r w:rsidR="001D7130" w:rsidRPr="00DD3490">
        <w:rPr>
          <w:lang w:val="en-US"/>
        </w:rPr>
        <w:t>iesniegts</w:t>
      </w:r>
      <w:proofErr w:type="spellEnd"/>
      <w:r w:rsidR="001D7130" w:rsidRPr="00DD3490">
        <w:rPr>
          <w:lang w:val="en-US"/>
        </w:rPr>
        <w:t xml:space="preserve"> </w:t>
      </w:r>
      <w:proofErr w:type="spellStart"/>
      <w:r w:rsidR="001D7130" w:rsidRPr="00DD3490">
        <w:rPr>
          <w:lang w:val="en-US"/>
        </w:rPr>
        <w:t>kopā</w:t>
      </w:r>
      <w:proofErr w:type="spellEnd"/>
      <w:r w:rsidR="001D7130" w:rsidRPr="00DD3490">
        <w:rPr>
          <w:lang w:val="en-US"/>
        </w:rPr>
        <w:t xml:space="preserve"> </w:t>
      </w:r>
      <w:proofErr w:type="spellStart"/>
      <w:r w:rsidR="001D7130" w:rsidRPr="00DD3490">
        <w:rPr>
          <w:lang w:val="en-US"/>
        </w:rPr>
        <w:t>ar</w:t>
      </w:r>
      <w:proofErr w:type="spellEnd"/>
      <w:r w:rsidR="001D7130" w:rsidRPr="00DD3490">
        <w:rPr>
          <w:lang w:val="en-US"/>
        </w:rPr>
        <w:t xml:space="preserve"> TL </w:t>
      </w:r>
      <w:proofErr w:type="spellStart"/>
      <w:r w:rsidR="001D7130" w:rsidRPr="00DD3490">
        <w:rPr>
          <w:lang w:val="en-US"/>
        </w:rPr>
        <w:t>novērtējumu</w:t>
      </w:r>
      <w:proofErr w:type="spellEnd"/>
      <w:r w:rsidR="0091108E" w:rsidRPr="00DD3490">
        <w:rPr>
          <w:lang w:val="en-US"/>
        </w:rPr>
        <w:t>)</w:t>
      </w:r>
      <w:bookmarkEnd w:id="16"/>
    </w:p>
    <w:p w14:paraId="72556318" w14:textId="758871D3" w:rsidR="00890EE4" w:rsidRPr="00DD3490" w:rsidRDefault="00890EE4" w:rsidP="00341C28">
      <w:pPr>
        <w:pStyle w:val="Heading2"/>
        <w:numPr>
          <w:ilvl w:val="1"/>
          <w:numId w:val="1"/>
        </w:numPr>
        <w:jc w:val="left"/>
        <w:rPr>
          <w:lang w:val="en-US"/>
        </w:rPr>
      </w:pPr>
      <w:bookmarkStart w:id="17" w:name="_Toc449356344"/>
      <w:proofErr w:type="spellStart"/>
      <w:r w:rsidRPr="00DD3490">
        <w:rPr>
          <w:lang w:val="en-US"/>
        </w:rPr>
        <w:t>Ierobežojumi</w:t>
      </w:r>
      <w:proofErr w:type="spellEnd"/>
      <w:r w:rsidRPr="00DD3490">
        <w:rPr>
          <w:lang w:val="en-US"/>
        </w:rPr>
        <w:t xml:space="preserve"> un </w:t>
      </w:r>
      <w:proofErr w:type="spellStart"/>
      <w:r w:rsidR="001E1455" w:rsidRPr="00DD3490">
        <w:rPr>
          <w:lang w:val="en-US"/>
        </w:rPr>
        <w:t>pieņēmumi</w:t>
      </w:r>
      <w:bookmarkEnd w:id="17"/>
      <w:proofErr w:type="spellEnd"/>
    </w:p>
    <w:p w14:paraId="40A6331A" w14:textId="6FF28365" w:rsidR="00546917" w:rsidRPr="00DD3490" w:rsidRDefault="00546917" w:rsidP="00341C28">
      <w:pPr>
        <w:pStyle w:val="Heading2"/>
        <w:numPr>
          <w:ilvl w:val="1"/>
          <w:numId w:val="1"/>
        </w:numPr>
        <w:jc w:val="left"/>
        <w:rPr>
          <w:lang w:val="en-US"/>
        </w:rPr>
      </w:pPr>
      <w:bookmarkStart w:id="18" w:name="_Toc449356345"/>
      <w:proofErr w:type="spellStart"/>
      <w:r w:rsidRPr="00DD3490">
        <w:rPr>
          <w:lang w:val="en-US"/>
        </w:rPr>
        <w:t>Sistēmas</w:t>
      </w:r>
      <w:proofErr w:type="spellEnd"/>
      <w:r w:rsidRPr="00DD3490">
        <w:rPr>
          <w:lang w:val="en-US"/>
        </w:rPr>
        <w:t xml:space="preserve"> </w:t>
      </w:r>
      <w:proofErr w:type="spellStart"/>
      <w:r w:rsidRPr="00DD3490">
        <w:rPr>
          <w:lang w:val="en-US"/>
        </w:rPr>
        <w:t>komponenšu</w:t>
      </w:r>
      <w:proofErr w:type="spellEnd"/>
      <w:r w:rsidRPr="00DD3490">
        <w:rPr>
          <w:lang w:val="en-US"/>
        </w:rPr>
        <w:t xml:space="preserve"> dizains (CC&amp;B </w:t>
      </w:r>
      <w:proofErr w:type="spellStart"/>
      <w:r w:rsidRPr="00DD3490">
        <w:rPr>
          <w:lang w:val="en-US"/>
        </w:rPr>
        <w:t>objekti</w:t>
      </w:r>
      <w:proofErr w:type="spellEnd"/>
      <w:r w:rsidRPr="00DD3490">
        <w:rPr>
          <w:lang w:val="en-US"/>
        </w:rPr>
        <w:t xml:space="preserve">, DB </w:t>
      </w:r>
      <w:proofErr w:type="spellStart"/>
      <w:r w:rsidRPr="00DD3490">
        <w:rPr>
          <w:lang w:val="en-US"/>
        </w:rPr>
        <w:t>objekti</w:t>
      </w:r>
      <w:proofErr w:type="spellEnd"/>
      <w:r w:rsidRPr="00DD3490">
        <w:rPr>
          <w:lang w:val="en-US"/>
        </w:rPr>
        <w:t xml:space="preserve">, </w:t>
      </w:r>
      <w:proofErr w:type="spellStart"/>
      <w:proofErr w:type="gramStart"/>
      <w:r w:rsidRPr="00DD3490">
        <w:rPr>
          <w:lang w:val="en-US"/>
        </w:rPr>
        <w:t>Procesi</w:t>
      </w:r>
      <w:proofErr w:type="spellEnd"/>
      <w:r w:rsidRPr="00DD3490">
        <w:rPr>
          <w:lang w:val="en-US"/>
        </w:rPr>
        <w:t>)</w:t>
      </w:r>
      <w:r w:rsidR="0091108E" w:rsidRPr="00DD3490">
        <w:rPr>
          <w:lang w:val="en-US"/>
        </w:rPr>
        <w:t xml:space="preserve">  (</w:t>
      </w:r>
      <w:proofErr w:type="gramEnd"/>
      <w:r w:rsidR="001D7130" w:rsidRPr="00DD3490">
        <w:rPr>
          <w:lang w:val="en-US"/>
        </w:rPr>
        <w:t xml:space="preserve"> </w:t>
      </w:r>
      <w:proofErr w:type="spellStart"/>
      <w:r w:rsidR="001D7130" w:rsidRPr="00DD3490">
        <w:rPr>
          <w:lang w:val="en-US"/>
        </w:rPr>
        <w:t>tiek</w:t>
      </w:r>
      <w:proofErr w:type="spellEnd"/>
      <w:r w:rsidR="001D7130" w:rsidRPr="00DD3490">
        <w:rPr>
          <w:lang w:val="en-US"/>
        </w:rPr>
        <w:t xml:space="preserve"> </w:t>
      </w:r>
      <w:proofErr w:type="spellStart"/>
      <w:r w:rsidR="001D7130" w:rsidRPr="00DD3490">
        <w:rPr>
          <w:lang w:val="en-US"/>
        </w:rPr>
        <w:t>aizpildīts</w:t>
      </w:r>
      <w:proofErr w:type="spellEnd"/>
      <w:r w:rsidR="001D7130" w:rsidRPr="00DD3490">
        <w:rPr>
          <w:lang w:val="en-US"/>
        </w:rPr>
        <w:t xml:space="preserve"> </w:t>
      </w:r>
      <w:proofErr w:type="spellStart"/>
      <w:r w:rsidR="001D7130" w:rsidRPr="00DD3490">
        <w:rPr>
          <w:lang w:val="en-US"/>
        </w:rPr>
        <w:t>pēc</w:t>
      </w:r>
      <w:proofErr w:type="spellEnd"/>
      <w:r w:rsidR="001D7130" w:rsidRPr="00DD3490">
        <w:rPr>
          <w:lang w:val="en-US"/>
        </w:rPr>
        <w:t xml:space="preserve"> TL </w:t>
      </w:r>
      <w:proofErr w:type="spellStart"/>
      <w:r w:rsidR="001D7130" w:rsidRPr="00DD3490">
        <w:rPr>
          <w:lang w:val="en-US"/>
        </w:rPr>
        <w:t>izstrādes</w:t>
      </w:r>
      <w:proofErr w:type="spellEnd"/>
      <w:r w:rsidR="001D7130" w:rsidRPr="00DD3490">
        <w:rPr>
          <w:lang w:val="en-US"/>
        </w:rPr>
        <w:t xml:space="preserve"> </w:t>
      </w:r>
      <w:proofErr w:type="spellStart"/>
      <w:r w:rsidR="001D7130" w:rsidRPr="00DD3490">
        <w:rPr>
          <w:lang w:val="en-US"/>
        </w:rPr>
        <w:t>realizācijas</w:t>
      </w:r>
      <w:proofErr w:type="spellEnd"/>
      <w:r w:rsidR="0091108E" w:rsidRPr="00DD3490">
        <w:rPr>
          <w:lang w:val="en-US"/>
        </w:rPr>
        <w:t>)</w:t>
      </w:r>
      <w:bookmarkEnd w:id="18"/>
    </w:p>
    <w:p w14:paraId="2F9EEB1D" w14:textId="4E87D874" w:rsidR="001D7130" w:rsidRPr="00DD3490" w:rsidRDefault="00546917" w:rsidP="00341C28">
      <w:pPr>
        <w:pStyle w:val="Heading2"/>
        <w:numPr>
          <w:ilvl w:val="1"/>
          <w:numId w:val="1"/>
        </w:numPr>
        <w:jc w:val="left"/>
        <w:rPr>
          <w:lang w:val="en-US"/>
        </w:rPr>
      </w:pPr>
      <w:bookmarkStart w:id="19" w:name="_Toc449356346"/>
      <w:proofErr w:type="spellStart"/>
      <w:r w:rsidRPr="00DD3490">
        <w:rPr>
          <w:lang w:val="en-US"/>
        </w:rPr>
        <w:t>Sistēmas</w:t>
      </w:r>
      <w:proofErr w:type="spellEnd"/>
      <w:r w:rsidRPr="00DD3490">
        <w:rPr>
          <w:lang w:val="en-US"/>
        </w:rPr>
        <w:t xml:space="preserve"> </w:t>
      </w:r>
      <w:proofErr w:type="spellStart"/>
      <w:r w:rsidRPr="00DD3490">
        <w:rPr>
          <w:lang w:val="en-US"/>
        </w:rPr>
        <w:t>konfigurācija</w:t>
      </w:r>
      <w:proofErr w:type="spellEnd"/>
      <w:r w:rsidR="001D7130" w:rsidRPr="00DD3490">
        <w:rPr>
          <w:lang w:val="en-US"/>
        </w:rPr>
        <w:t xml:space="preserve"> (</w:t>
      </w:r>
      <w:proofErr w:type="spellStart"/>
      <w:r w:rsidR="001D7130" w:rsidRPr="00DD3490">
        <w:rPr>
          <w:lang w:val="en-US"/>
        </w:rPr>
        <w:t>tiek</w:t>
      </w:r>
      <w:proofErr w:type="spellEnd"/>
      <w:r w:rsidR="001D7130" w:rsidRPr="00DD3490">
        <w:rPr>
          <w:lang w:val="en-US"/>
        </w:rPr>
        <w:t xml:space="preserve"> </w:t>
      </w:r>
      <w:proofErr w:type="spellStart"/>
      <w:r w:rsidR="001D7130" w:rsidRPr="00DD3490">
        <w:rPr>
          <w:lang w:val="en-US"/>
        </w:rPr>
        <w:t>aizpildīts</w:t>
      </w:r>
      <w:proofErr w:type="spellEnd"/>
      <w:r w:rsidR="001D7130" w:rsidRPr="00DD3490">
        <w:rPr>
          <w:lang w:val="en-US"/>
        </w:rPr>
        <w:t xml:space="preserve"> </w:t>
      </w:r>
      <w:proofErr w:type="spellStart"/>
      <w:r w:rsidR="001D7130" w:rsidRPr="00DD3490">
        <w:rPr>
          <w:lang w:val="en-US"/>
        </w:rPr>
        <w:t>pēc</w:t>
      </w:r>
      <w:proofErr w:type="spellEnd"/>
      <w:r w:rsidR="001D7130" w:rsidRPr="00DD3490">
        <w:rPr>
          <w:lang w:val="en-US"/>
        </w:rPr>
        <w:t xml:space="preserve"> TL </w:t>
      </w:r>
      <w:proofErr w:type="spellStart"/>
      <w:r w:rsidR="001D7130" w:rsidRPr="00DD3490">
        <w:rPr>
          <w:lang w:val="en-US"/>
        </w:rPr>
        <w:t>izstrādes</w:t>
      </w:r>
      <w:proofErr w:type="spellEnd"/>
      <w:r w:rsidR="001D7130" w:rsidRPr="00DD3490">
        <w:rPr>
          <w:lang w:val="en-US"/>
        </w:rPr>
        <w:t xml:space="preserve"> </w:t>
      </w:r>
      <w:proofErr w:type="spellStart"/>
      <w:r w:rsidR="001D7130" w:rsidRPr="00DD3490">
        <w:rPr>
          <w:lang w:val="en-US"/>
        </w:rPr>
        <w:t>realizācijas</w:t>
      </w:r>
      <w:proofErr w:type="spellEnd"/>
      <w:r w:rsidR="001D7130" w:rsidRPr="00DD3490">
        <w:rPr>
          <w:lang w:val="en-US"/>
        </w:rPr>
        <w:t>)</w:t>
      </w:r>
      <w:bookmarkEnd w:id="19"/>
    </w:p>
    <w:p w14:paraId="59FCCE8B" w14:textId="77777777" w:rsidR="00890EE4" w:rsidRPr="00DD3490" w:rsidRDefault="00890EE4" w:rsidP="00890EE4">
      <w:pPr>
        <w:rPr>
          <w:lang w:val="en-US"/>
        </w:rPr>
      </w:pPr>
    </w:p>
    <w:p w14:paraId="3D4071E9" w14:textId="0A72AE8F" w:rsidR="00546917" w:rsidRPr="00DD3490" w:rsidRDefault="00546917" w:rsidP="001D7130">
      <w:pPr>
        <w:pStyle w:val="Heading2"/>
        <w:numPr>
          <w:ilvl w:val="0"/>
          <w:numId w:val="0"/>
        </w:numPr>
        <w:ind w:left="720"/>
        <w:jc w:val="left"/>
        <w:rPr>
          <w:lang w:val="en-US"/>
        </w:rPr>
      </w:pPr>
    </w:p>
    <w:p w14:paraId="1D61B7E0" w14:textId="77777777" w:rsidR="004F3B43" w:rsidRPr="00DD3490" w:rsidRDefault="004F3B43">
      <w:pPr>
        <w:rPr>
          <w:b/>
          <w:sz w:val="28"/>
          <w:lang w:val="en-US"/>
        </w:rPr>
      </w:pPr>
      <w:r w:rsidRPr="00DD3490">
        <w:rPr>
          <w:lang w:val="en-US"/>
        </w:rPr>
        <w:br w:type="page"/>
      </w:r>
    </w:p>
    <w:p w14:paraId="1C0843C7" w14:textId="77777777" w:rsidR="0050588A" w:rsidRPr="00DD3490" w:rsidRDefault="0050588A" w:rsidP="0050588A">
      <w:pPr>
        <w:rPr>
          <w:lang w:val="en-US"/>
        </w:rPr>
      </w:pPr>
    </w:p>
    <w:p w14:paraId="39E0BB8B" w14:textId="22607234" w:rsidR="004F3B43" w:rsidRPr="00DD3490" w:rsidRDefault="004F3B43" w:rsidP="004F3B43">
      <w:pPr>
        <w:pStyle w:val="Heading1"/>
        <w:ind w:left="720"/>
        <w:rPr>
          <w:lang w:val="en-US"/>
        </w:rPr>
      </w:pPr>
      <w:bookmarkStart w:id="20" w:name="_Toc449356347"/>
      <w:r w:rsidRPr="00DD3490">
        <w:rPr>
          <w:lang w:val="en-US"/>
        </w:rPr>
        <w:t xml:space="preserve">Testa </w:t>
      </w:r>
      <w:proofErr w:type="spellStart"/>
      <w:r w:rsidRPr="00DD3490">
        <w:rPr>
          <w:lang w:val="en-US"/>
        </w:rPr>
        <w:t>piemēri</w:t>
      </w:r>
      <w:proofErr w:type="spellEnd"/>
      <w:r w:rsidR="005D7D89" w:rsidRPr="00DD3490">
        <w:rPr>
          <w:lang w:val="en-US"/>
        </w:rPr>
        <w:t xml:space="preserve"> (LE </w:t>
      </w:r>
      <w:proofErr w:type="spellStart"/>
      <w:r w:rsidR="005D7D89" w:rsidRPr="00DD3490">
        <w:rPr>
          <w:lang w:val="en-US"/>
        </w:rPr>
        <w:t>bizness</w:t>
      </w:r>
      <w:proofErr w:type="spellEnd"/>
      <w:r w:rsidR="005D7D89" w:rsidRPr="00DD3490">
        <w:rPr>
          <w:lang w:val="en-US"/>
        </w:rPr>
        <w:t xml:space="preserve">, </w:t>
      </w:r>
      <w:proofErr w:type="spellStart"/>
      <w:r w:rsidR="005D7D89" w:rsidRPr="00DD3490">
        <w:rPr>
          <w:lang w:val="en-US"/>
        </w:rPr>
        <w:t>papildina</w:t>
      </w:r>
      <w:proofErr w:type="spellEnd"/>
      <w:r w:rsidR="005D7D89" w:rsidRPr="00DD3490">
        <w:rPr>
          <w:lang w:val="en-US"/>
        </w:rPr>
        <w:t xml:space="preserve"> IT un </w:t>
      </w:r>
      <w:proofErr w:type="gramStart"/>
      <w:r w:rsidR="005D7D89" w:rsidRPr="00DD3490">
        <w:rPr>
          <w:lang w:val="en-US"/>
        </w:rPr>
        <w:t>TL)*</w:t>
      </w:r>
      <w:bookmarkEnd w:id="20"/>
      <w:proofErr w:type="gramEnd"/>
    </w:p>
    <w:p w14:paraId="7C5828C6" w14:textId="77777777" w:rsidR="004F3B43" w:rsidRPr="00DD3490" w:rsidRDefault="004F3B43" w:rsidP="00F35775">
      <w:pPr>
        <w:ind w:left="720"/>
        <w:jc w:val="center"/>
        <w:rPr>
          <w:lang w:val="en-US"/>
        </w:rPr>
      </w:pPr>
    </w:p>
    <w:tbl>
      <w:tblPr>
        <w:tblStyle w:val="TableClassic1"/>
        <w:tblW w:w="0" w:type="auto"/>
        <w:tblLook w:val="04A0" w:firstRow="1" w:lastRow="0" w:firstColumn="1" w:lastColumn="0" w:noHBand="0" w:noVBand="1"/>
      </w:tblPr>
      <w:tblGrid>
        <w:gridCol w:w="959"/>
        <w:gridCol w:w="5233"/>
        <w:gridCol w:w="3096"/>
      </w:tblGrid>
      <w:tr w:rsidR="00310FA8" w:rsidRPr="00DD3490" w14:paraId="202B06B4" w14:textId="77777777" w:rsidTr="0031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EC1407C" w14:textId="67DCD721" w:rsidR="00310FA8" w:rsidRPr="00DD3490" w:rsidRDefault="00310FA8" w:rsidP="00810D19">
            <w:pPr>
              <w:spacing w:after="120"/>
              <w:jc w:val="center"/>
              <w:rPr>
                <w:lang w:val="en-US"/>
              </w:rPr>
            </w:pPr>
            <w:r w:rsidRPr="00DD3490">
              <w:rPr>
                <w:lang w:val="en-US"/>
              </w:rPr>
              <w:t>Nr.</w:t>
            </w:r>
          </w:p>
        </w:tc>
        <w:tc>
          <w:tcPr>
            <w:tcW w:w="5233" w:type="dxa"/>
          </w:tcPr>
          <w:p w14:paraId="36D3B555" w14:textId="180A007B" w:rsidR="00310FA8" w:rsidRPr="00DD3490" w:rsidRDefault="00310FA8" w:rsidP="00810D19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3490">
              <w:rPr>
                <w:lang w:val="en-US"/>
              </w:rPr>
              <w:t xml:space="preserve">Testa </w:t>
            </w:r>
            <w:proofErr w:type="spellStart"/>
            <w:r w:rsidRPr="00DD3490">
              <w:rPr>
                <w:lang w:val="en-US"/>
              </w:rPr>
              <w:t>scenārijs</w:t>
            </w:r>
            <w:proofErr w:type="spellEnd"/>
          </w:p>
        </w:tc>
        <w:tc>
          <w:tcPr>
            <w:tcW w:w="3096" w:type="dxa"/>
          </w:tcPr>
          <w:p w14:paraId="72E04103" w14:textId="55C41684" w:rsidR="00310FA8" w:rsidRPr="00DD3490" w:rsidRDefault="00310FA8" w:rsidP="00810D19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D3490">
              <w:rPr>
                <w:lang w:val="en-US"/>
              </w:rPr>
              <w:t>Rezultāts</w:t>
            </w:r>
            <w:proofErr w:type="spellEnd"/>
          </w:p>
        </w:tc>
      </w:tr>
      <w:tr w:rsidR="004B41E4" w:rsidRPr="00DD3490" w14:paraId="20CB69E7" w14:textId="77777777" w:rsidTr="00310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DACEF8C" w14:textId="7BDAF014" w:rsidR="004B41E4" w:rsidRPr="00DD3490" w:rsidRDefault="004B41E4" w:rsidP="00810D19">
            <w:pPr>
              <w:spacing w:after="120"/>
              <w:jc w:val="center"/>
              <w:rPr>
                <w:lang w:val="en-US"/>
              </w:rPr>
            </w:pPr>
            <w:r w:rsidRPr="00DD3490">
              <w:rPr>
                <w:lang w:val="en-US"/>
              </w:rPr>
              <w:t>1.</w:t>
            </w:r>
          </w:p>
        </w:tc>
        <w:tc>
          <w:tcPr>
            <w:tcW w:w="5233" w:type="dxa"/>
          </w:tcPr>
          <w:p w14:paraId="5E6EA4A0" w14:textId="5BDE1FCC" w:rsidR="004B41E4" w:rsidRPr="00DD3490" w:rsidRDefault="004B41E4" w:rsidP="00E87C76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96" w:type="dxa"/>
          </w:tcPr>
          <w:p w14:paraId="55AE7500" w14:textId="2ECF257E" w:rsidR="004B41E4" w:rsidRPr="00DD3490" w:rsidRDefault="004B41E4" w:rsidP="00810D19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41E4" w:rsidRPr="00DD3490" w14:paraId="5A8F1264" w14:textId="77777777" w:rsidTr="00310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6AA81C9" w14:textId="4886BDE3" w:rsidR="004B41E4" w:rsidRPr="00DD3490" w:rsidRDefault="004B41E4" w:rsidP="00810D19">
            <w:pPr>
              <w:spacing w:after="120"/>
              <w:jc w:val="center"/>
              <w:rPr>
                <w:lang w:val="en-US"/>
              </w:rPr>
            </w:pPr>
            <w:r w:rsidRPr="00DD3490">
              <w:rPr>
                <w:lang w:val="en-US"/>
              </w:rPr>
              <w:t>2.</w:t>
            </w:r>
          </w:p>
        </w:tc>
        <w:tc>
          <w:tcPr>
            <w:tcW w:w="5233" w:type="dxa"/>
          </w:tcPr>
          <w:p w14:paraId="4641BEB5" w14:textId="2F4FC1D7" w:rsidR="004B41E4" w:rsidRPr="00DD3490" w:rsidRDefault="004B41E4" w:rsidP="00E87C76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96" w:type="dxa"/>
          </w:tcPr>
          <w:p w14:paraId="633DF28E" w14:textId="7376CAD2" w:rsidR="004B41E4" w:rsidRPr="00DD3490" w:rsidRDefault="004B41E4" w:rsidP="00E1294E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41E4" w:rsidRPr="00DD3490" w14:paraId="6143BB00" w14:textId="77777777" w:rsidTr="00310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DC17A3E" w14:textId="034C49F1" w:rsidR="004B41E4" w:rsidRPr="00DD3490" w:rsidRDefault="004B41E4" w:rsidP="00810D19">
            <w:pPr>
              <w:spacing w:after="120"/>
              <w:jc w:val="center"/>
              <w:rPr>
                <w:lang w:val="en-US"/>
              </w:rPr>
            </w:pPr>
            <w:r w:rsidRPr="00DD3490">
              <w:rPr>
                <w:lang w:val="en-US"/>
              </w:rPr>
              <w:t>3.</w:t>
            </w:r>
          </w:p>
        </w:tc>
        <w:tc>
          <w:tcPr>
            <w:tcW w:w="5233" w:type="dxa"/>
          </w:tcPr>
          <w:p w14:paraId="427B764A" w14:textId="315FC985" w:rsidR="004B41E4" w:rsidRPr="00DD3490" w:rsidRDefault="004B41E4" w:rsidP="00E87C76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96" w:type="dxa"/>
          </w:tcPr>
          <w:p w14:paraId="1575BF97" w14:textId="21CC3025" w:rsidR="004B41E4" w:rsidRPr="00DD3490" w:rsidRDefault="004B41E4" w:rsidP="00E1294E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41E4" w:rsidRPr="00DD3490" w14:paraId="5C330405" w14:textId="77777777" w:rsidTr="00310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2489487" w14:textId="20BD59DA" w:rsidR="004B41E4" w:rsidRPr="00DD3490" w:rsidRDefault="004B41E4" w:rsidP="00810D19">
            <w:pPr>
              <w:spacing w:after="120"/>
              <w:jc w:val="center"/>
              <w:rPr>
                <w:lang w:val="en-US"/>
              </w:rPr>
            </w:pPr>
            <w:r w:rsidRPr="00DD3490">
              <w:rPr>
                <w:lang w:val="en-US"/>
              </w:rPr>
              <w:t>4.</w:t>
            </w:r>
          </w:p>
        </w:tc>
        <w:tc>
          <w:tcPr>
            <w:tcW w:w="5233" w:type="dxa"/>
          </w:tcPr>
          <w:p w14:paraId="4576F1C2" w14:textId="42123992" w:rsidR="004B41E4" w:rsidRPr="00DD3490" w:rsidRDefault="004B41E4" w:rsidP="00E87C76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96" w:type="dxa"/>
          </w:tcPr>
          <w:p w14:paraId="7F257CD5" w14:textId="42C2B122" w:rsidR="004B41E4" w:rsidRPr="00DD3490" w:rsidRDefault="004B41E4" w:rsidP="00810D19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41E4" w:rsidRPr="00DD3490" w14:paraId="7690A938" w14:textId="77777777" w:rsidTr="00310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C4559DF" w14:textId="1EBE87F5" w:rsidR="004B41E4" w:rsidRPr="00DD3490" w:rsidRDefault="004B41E4" w:rsidP="00810D19">
            <w:pPr>
              <w:spacing w:after="120"/>
              <w:jc w:val="center"/>
              <w:rPr>
                <w:lang w:val="en-US"/>
              </w:rPr>
            </w:pPr>
            <w:r w:rsidRPr="00DD3490">
              <w:rPr>
                <w:lang w:val="en-US"/>
              </w:rPr>
              <w:t>5.</w:t>
            </w:r>
          </w:p>
        </w:tc>
        <w:tc>
          <w:tcPr>
            <w:tcW w:w="5233" w:type="dxa"/>
          </w:tcPr>
          <w:p w14:paraId="3B95AFA8" w14:textId="7ABD518B" w:rsidR="004B41E4" w:rsidRPr="00DD3490" w:rsidRDefault="004B41E4" w:rsidP="00810D19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96" w:type="dxa"/>
          </w:tcPr>
          <w:p w14:paraId="78808C3B" w14:textId="5037762C" w:rsidR="004B41E4" w:rsidRPr="00DD3490" w:rsidRDefault="004B41E4" w:rsidP="00810D19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41E4" w:rsidRPr="00DD3490" w14:paraId="2EA19560" w14:textId="77777777" w:rsidTr="00310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78F0560" w14:textId="28BC0332" w:rsidR="004B41E4" w:rsidRPr="00DD3490" w:rsidRDefault="004B41E4" w:rsidP="00810D19">
            <w:pPr>
              <w:spacing w:after="120"/>
              <w:jc w:val="center"/>
              <w:rPr>
                <w:lang w:val="en-US"/>
              </w:rPr>
            </w:pPr>
            <w:r w:rsidRPr="00DD3490">
              <w:rPr>
                <w:lang w:val="en-US"/>
              </w:rPr>
              <w:t>6.</w:t>
            </w:r>
          </w:p>
        </w:tc>
        <w:tc>
          <w:tcPr>
            <w:tcW w:w="5233" w:type="dxa"/>
          </w:tcPr>
          <w:p w14:paraId="14CDF31E" w14:textId="0E27841B" w:rsidR="004B41E4" w:rsidRPr="00DD3490" w:rsidRDefault="004B41E4" w:rsidP="00810D19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96" w:type="dxa"/>
          </w:tcPr>
          <w:p w14:paraId="3BF48510" w14:textId="4BEE4059" w:rsidR="004B41E4" w:rsidRPr="00DD3490" w:rsidRDefault="004B41E4" w:rsidP="00E1294E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41E4" w:rsidRPr="00DD3490" w14:paraId="39F434B5" w14:textId="77777777" w:rsidTr="00310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6879CCE" w14:textId="6896DEF1" w:rsidR="004B41E4" w:rsidRPr="00DD3490" w:rsidRDefault="004B41E4" w:rsidP="00810D19">
            <w:pPr>
              <w:spacing w:after="120"/>
              <w:jc w:val="center"/>
              <w:rPr>
                <w:lang w:val="en-US"/>
              </w:rPr>
            </w:pPr>
            <w:r w:rsidRPr="00DD3490">
              <w:rPr>
                <w:lang w:val="en-US"/>
              </w:rPr>
              <w:t>7.</w:t>
            </w:r>
          </w:p>
        </w:tc>
        <w:tc>
          <w:tcPr>
            <w:tcW w:w="5233" w:type="dxa"/>
          </w:tcPr>
          <w:p w14:paraId="1B974894" w14:textId="329A2257" w:rsidR="004B41E4" w:rsidRPr="00DD3490" w:rsidRDefault="004B41E4" w:rsidP="00810D19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96" w:type="dxa"/>
          </w:tcPr>
          <w:p w14:paraId="15C82305" w14:textId="1D03B742" w:rsidR="004B41E4" w:rsidRPr="00DD3490" w:rsidRDefault="004B41E4" w:rsidP="005E571F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41E4" w:rsidRPr="00DD3490" w14:paraId="1C0F4710" w14:textId="77777777" w:rsidTr="00310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162CC01" w14:textId="71A13977" w:rsidR="004B41E4" w:rsidRPr="00DD3490" w:rsidRDefault="004B41E4" w:rsidP="00810D19">
            <w:pPr>
              <w:spacing w:after="120"/>
              <w:jc w:val="center"/>
              <w:rPr>
                <w:lang w:val="en-US"/>
              </w:rPr>
            </w:pPr>
            <w:r w:rsidRPr="00DD3490">
              <w:rPr>
                <w:lang w:val="en-US"/>
              </w:rPr>
              <w:t>8.</w:t>
            </w:r>
          </w:p>
        </w:tc>
        <w:tc>
          <w:tcPr>
            <w:tcW w:w="5233" w:type="dxa"/>
          </w:tcPr>
          <w:p w14:paraId="763928F0" w14:textId="2B485EC6" w:rsidR="004B41E4" w:rsidRPr="00DD3490" w:rsidRDefault="004B41E4" w:rsidP="005E571F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96" w:type="dxa"/>
          </w:tcPr>
          <w:p w14:paraId="09E472A8" w14:textId="5E242265" w:rsidR="004B41E4" w:rsidRPr="00DD3490" w:rsidRDefault="004B41E4" w:rsidP="005E571F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41E4" w:rsidRPr="00DD3490" w14:paraId="755E559B" w14:textId="77777777" w:rsidTr="00310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023BDDB" w14:textId="77777777" w:rsidR="004B41E4" w:rsidRPr="00DD3490" w:rsidRDefault="004B41E4" w:rsidP="00810D19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5233" w:type="dxa"/>
          </w:tcPr>
          <w:p w14:paraId="363761A9" w14:textId="77777777" w:rsidR="004B41E4" w:rsidRPr="00DD3490" w:rsidRDefault="004B41E4" w:rsidP="00810D19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96" w:type="dxa"/>
          </w:tcPr>
          <w:p w14:paraId="05AA67D7" w14:textId="77777777" w:rsidR="004B41E4" w:rsidRPr="00DD3490" w:rsidRDefault="004B41E4" w:rsidP="005E571F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41E4" w:rsidRPr="00DD3490" w14:paraId="3AF235D5" w14:textId="77777777" w:rsidTr="00310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46A6B70" w14:textId="064F8C1C" w:rsidR="004B41E4" w:rsidRPr="00DD3490" w:rsidRDefault="004B41E4" w:rsidP="00810D19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5233" w:type="dxa"/>
          </w:tcPr>
          <w:p w14:paraId="51A8735E" w14:textId="533C65A1" w:rsidR="004B41E4" w:rsidRPr="00DD3490" w:rsidRDefault="004B41E4" w:rsidP="005E571F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96" w:type="dxa"/>
          </w:tcPr>
          <w:p w14:paraId="465EB929" w14:textId="1268A2DB" w:rsidR="004B41E4" w:rsidRPr="00DD3490" w:rsidRDefault="004B41E4" w:rsidP="005E571F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5480224" w14:textId="77777777" w:rsidR="00310FA8" w:rsidRPr="00DD3490" w:rsidRDefault="00310FA8" w:rsidP="00F35775">
      <w:pPr>
        <w:ind w:left="720"/>
        <w:jc w:val="center"/>
        <w:rPr>
          <w:lang w:val="en-US"/>
        </w:rPr>
      </w:pPr>
    </w:p>
    <w:p w14:paraId="3686DA33" w14:textId="77777777" w:rsidR="00310FA8" w:rsidRPr="00DD3490" w:rsidRDefault="00310FA8" w:rsidP="00F35775">
      <w:pPr>
        <w:ind w:left="720"/>
        <w:jc w:val="center"/>
        <w:rPr>
          <w:lang w:val="en-US"/>
        </w:rPr>
      </w:pPr>
    </w:p>
    <w:p w14:paraId="5B1C6DA7" w14:textId="56882AF9" w:rsidR="004F3B43" w:rsidRPr="00DD3490" w:rsidRDefault="005D7D89" w:rsidP="005D7D89">
      <w:pPr>
        <w:rPr>
          <w:lang w:val="en-US"/>
        </w:rPr>
      </w:pPr>
      <w:r w:rsidRPr="00DD3490">
        <w:rPr>
          <w:lang w:val="en-US"/>
        </w:rPr>
        <w:t xml:space="preserve">Primāri </w:t>
      </w:r>
      <w:proofErr w:type="spellStart"/>
      <w:r w:rsidRPr="00DD3490">
        <w:rPr>
          <w:lang w:val="en-US"/>
        </w:rPr>
        <w:t>aizpilda</w:t>
      </w:r>
      <w:proofErr w:type="spellEnd"/>
      <w:r w:rsidRPr="00DD3490">
        <w:rPr>
          <w:lang w:val="en-US"/>
        </w:rPr>
        <w:t xml:space="preserve"> LE </w:t>
      </w:r>
      <w:proofErr w:type="spellStart"/>
      <w:r w:rsidRPr="00DD3490">
        <w:rPr>
          <w:lang w:val="en-US"/>
        </w:rPr>
        <w:t>bizness</w:t>
      </w:r>
      <w:proofErr w:type="spellEnd"/>
      <w:r w:rsidRPr="00DD3490">
        <w:rPr>
          <w:lang w:val="en-US"/>
        </w:rPr>
        <w:t xml:space="preserve"> (</w:t>
      </w:r>
      <w:proofErr w:type="spellStart"/>
      <w:r w:rsidRPr="00DD3490">
        <w:rPr>
          <w:lang w:val="en-US"/>
        </w:rPr>
        <w:t>notiek</w:t>
      </w:r>
      <w:proofErr w:type="spellEnd"/>
      <w:r w:rsidRPr="00DD3490">
        <w:rPr>
          <w:lang w:val="en-US"/>
        </w:rPr>
        <w:t xml:space="preserve"> </w:t>
      </w:r>
      <w:proofErr w:type="spellStart"/>
      <w:r w:rsidRPr="00DD3490">
        <w:rPr>
          <w:lang w:val="en-US"/>
        </w:rPr>
        <w:t>kontekstā</w:t>
      </w:r>
      <w:proofErr w:type="spellEnd"/>
      <w:r w:rsidRPr="00DD3490">
        <w:rPr>
          <w:lang w:val="en-US"/>
        </w:rPr>
        <w:t xml:space="preserve"> </w:t>
      </w:r>
      <w:proofErr w:type="spellStart"/>
      <w:r w:rsidRPr="00DD3490">
        <w:rPr>
          <w:lang w:val="en-US"/>
        </w:rPr>
        <w:t>ar</w:t>
      </w:r>
      <w:proofErr w:type="spellEnd"/>
      <w:r w:rsidRPr="00DD3490">
        <w:rPr>
          <w:lang w:val="en-US"/>
        </w:rPr>
        <w:t xml:space="preserve"> </w:t>
      </w:r>
      <w:proofErr w:type="spellStart"/>
      <w:r w:rsidRPr="00DD3490">
        <w:rPr>
          <w:lang w:val="en-US"/>
        </w:rPr>
        <w:t>biznesa</w:t>
      </w:r>
      <w:proofErr w:type="spellEnd"/>
      <w:r w:rsidRPr="00DD3490">
        <w:rPr>
          <w:lang w:val="en-US"/>
        </w:rPr>
        <w:t xml:space="preserve"> </w:t>
      </w:r>
      <w:proofErr w:type="spellStart"/>
      <w:r w:rsidRPr="00DD3490">
        <w:rPr>
          <w:lang w:val="en-US"/>
        </w:rPr>
        <w:t>prasībām</w:t>
      </w:r>
      <w:proofErr w:type="spellEnd"/>
      <w:r w:rsidRPr="00DD3490">
        <w:rPr>
          <w:lang w:val="en-US"/>
        </w:rPr>
        <w:t xml:space="preserve">). LE IT </w:t>
      </w:r>
      <w:proofErr w:type="gramStart"/>
      <w:r w:rsidRPr="00DD3490">
        <w:rPr>
          <w:lang w:val="en-US"/>
        </w:rPr>
        <w:t>un TL</w:t>
      </w:r>
      <w:proofErr w:type="gramEnd"/>
      <w:r w:rsidRPr="00DD3490">
        <w:rPr>
          <w:lang w:val="en-US"/>
        </w:rPr>
        <w:t xml:space="preserve"> </w:t>
      </w:r>
      <w:proofErr w:type="spellStart"/>
      <w:r w:rsidRPr="00DD3490">
        <w:rPr>
          <w:lang w:val="en-US"/>
        </w:rPr>
        <w:t>papildina</w:t>
      </w:r>
      <w:proofErr w:type="spellEnd"/>
      <w:r w:rsidRPr="00DD3490">
        <w:rPr>
          <w:lang w:val="en-US"/>
        </w:rPr>
        <w:t xml:space="preserve"> no </w:t>
      </w:r>
      <w:proofErr w:type="spellStart"/>
      <w:r w:rsidRPr="00DD3490">
        <w:rPr>
          <w:lang w:val="en-US"/>
        </w:rPr>
        <w:t>tehniskas</w:t>
      </w:r>
      <w:proofErr w:type="spellEnd"/>
      <w:r w:rsidRPr="00DD3490">
        <w:rPr>
          <w:lang w:val="en-US"/>
        </w:rPr>
        <w:t xml:space="preserve"> </w:t>
      </w:r>
      <w:proofErr w:type="spellStart"/>
      <w:r w:rsidRPr="00DD3490">
        <w:rPr>
          <w:lang w:val="en-US"/>
        </w:rPr>
        <w:t>puses</w:t>
      </w:r>
      <w:proofErr w:type="spellEnd"/>
      <w:r w:rsidRPr="00DD3490">
        <w:rPr>
          <w:lang w:val="en-US"/>
        </w:rPr>
        <w:t xml:space="preserve">. </w:t>
      </w:r>
    </w:p>
    <w:p w14:paraId="6CA7881E" w14:textId="77777777" w:rsidR="004F3B43" w:rsidRPr="00DD3490" w:rsidRDefault="004F3B43" w:rsidP="00F35775">
      <w:pPr>
        <w:ind w:left="720"/>
        <w:jc w:val="center"/>
        <w:rPr>
          <w:lang w:val="en-US"/>
        </w:rPr>
      </w:pPr>
    </w:p>
    <w:p w14:paraId="2FF9BB79" w14:textId="77777777" w:rsidR="004F3B43" w:rsidRPr="00DD3490" w:rsidRDefault="004F3B43">
      <w:pPr>
        <w:rPr>
          <w:b/>
          <w:sz w:val="28"/>
          <w:lang w:val="en-US"/>
        </w:rPr>
      </w:pPr>
      <w:r w:rsidRPr="00DD3490">
        <w:rPr>
          <w:lang w:val="en-US"/>
        </w:rPr>
        <w:br w:type="page"/>
      </w:r>
    </w:p>
    <w:p w14:paraId="721DC8AD" w14:textId="43305355" w:rsidR="004F3B43" w:rsidRPr="00DD3490" w:rsidRDefault="004F3B43" w:rsidP="004F3B43">
      <w:pPr>
        <w:pStyle w:val="Heading1"/>
        <w:ind w:left="720"/>
        <w:rPr>
          <w:lang w:val="en-US"/>
        </w:rPr>
      </w:pPr>
      <w:bookmarkStart w:id="21" w:name="_Toc449356348"/>
      <w:proofErr w:type="spellStart"/>
      <w:r w:rsidRPr="00DD3490">
        <w:rPr>
          <w:lang w:val="en-US"/>
        </w:rPr>
        <w:lastRenderedPageBreak/>
        <w:t>Atvērtie</w:t>
      </w:r>
      <w:proofErr w:type="spellEnd"/>
      <w:r w:rsidRPr="00DD3490">
        <w:rPr>
          <w:lang w:val="en-US"/>
        </w:rPr>
        <w:t xml:space="preserve"> un </w:t>
      </w:r>
      <w:proofErr w:type="spellStart"/>
      <w:r w:rsidRPr="00DD3490">
        <w:rPr>
          <w:lang w:val="en-US"/>
        </w:rPr>
        <w:t>atrisinātie</w:t>
      </w:r>
      <w:proofErr w:type="spellEnd"/>
      <w:r w:rsidRPr="00DD3490">
        <w:rPr>
          <w:lang w:val="en-US"/>
        </w:rPr>
        <w:t xml:space="preserve"> </w:t>
      </w:r>
      <w:proofErr w:type="spellStart"/>
      <w:r w:rsidRPr="00DD3490">
        <w:rPr>
          <w:lang w:val="en-US"/>
        </w:rPr>
        <w:t>jautājumi</w:t>
      </w:r>
      <w:bookmarkEnd w:id="21"/>
      <w:proofErr w:type="spellEnd"/>
    </w:p>
    <w:p w14:paraId="5D2121D9" w14:textId="77777777" w:rsidR="004F3B43" w:rsidRPr="00DD3490" w:rsidRDefault="004F3B43" w:rsidP="004F3B43">
      <w:pPr>
        <w:ind w:left="720"/>
        <w:rPr>
          <w:lang w:val="en-US"/>
        </w:rPr>
      </w:pPr>
    </w:p>
    <w:p w14:paraId="07524E68" w14:textId="77777777" w:rsidR="004F3B43" w:rsidRPr="00DD3490" w:rsidRDefault="004F3B43" w:rsidP="00341C28">
      <w:pPr>
        <w:pStyle w:val="Heading2"/>
        <w:numPr>
          <w:ilvl w:val="1"/>
          <w:numId w:val="1"/>
        </w:numPr>
        <w:spacing w:before="260" w:line="260" w:lineRule="atLeast"/>
        <w:ind w:left="0" w:firstLine="0"/>
        <w:jc w:val="left"/>
        <w:rPr>
          <w:lang w:val="en-US"/>
        </w:rPr>
      </w:pPr>
      <w:bookmarkStart w:id="22" w:name="_Toc409091286"/>
      <w:bookmarkStart w:id="23" w:name="_Toc416278644"/>
      <w:bookmarkStart w:id="24" w:name="_Toc449356349"/>
      <w:proofErr w:type="spellStart"/>
      <w:r w:rsidRPr="00DD3490">
        <w:rPr>
          <w:lang w:val="en-US"/>
        </w:rPr>
        <w:t>Atvērtie</w:t>
      </w:r>
      <w:proofErr w:type="spellEnd"/>
      <w:r w:rsidRPr="00DD3490">
        <w:rPr>
          <w:lang w:val="en-US"/>
        </w:rPr>
        <w:t xml:space="preserve"> </w:t>
      </w:r>
      <w:proofErr w:type="spellStart"/>
      <w:r w:rsidRPr="00DD3490">
        <w:rPr>
          <w:lang w:val="en-US"/>
        </w:rPr>
        <w:t>jautājumi</w:t>
      </w:r>
      <w:bookmarkEnd w:id="22"/>
      <w:bookmarkEnd w:id="23"/>
      <w:bookmarkEnd w:id="24"/>
      <w:proofErr w:type="spellEnd"/>
    </w:p>
    <w:p w14:paraId="588D2679" w14:textId="77777777" w:rsidR="00F35775" w:rsidRPr="00DD3490" w:rsidRDefault="00F35775" w:rsidP="00F35775">
      <w:pPr>
        <w:rPr>
          <w:lang w:val="en-US"/>
        </w:rPr>
      </w:pPr>
    </w:p>
    <w:tbl>
      <w:tblPr>
        <w:tblStyle w:val="TableClassic1"/>
        <w:tblW w:w="10456" w:type="dxa"/>
        <w:jc w:val="center"/>
        <w:tblLayout w:type="fixed"/>
        <w:tblLook w:val="0000" w:firstRow="0" w:lastRow="0" w:firstColumn="0" w:lastColumn="0" w:noHBand="0" w:noVBand="0"/>
      </w:tblPr>
      <w:tblGrid>
        <w:gridCol w:w="650"/>
        <w:gridCol w:w="3427"/>
        <w:gridCol w:w="2977"/>
        <w:gridCol w:w="1701"/>
        <w:gridCol w:w="1701"/>
      </w:tblGrid>
      <w:tr w:rsidR="004F3B43" w:rsidRPr="00DD3490" w14:paraId="2C4CAC7C" w14:textId="77777777" w:rsidTr="00310FA8">
        <w:trPr>
          <w:trHeight w:val="567"/>
          <w:jc w:val="center"/>
        </w:trPr>
        <w:tc>
          <w:tcPr>
            <w:tcW w:w="650" w:type="dxa"/>
            <w:tcBorders>
              <w:top w:val="single" w:sz="12" w:space="0" w:color="000000"/>
              <w:bottom w:val="single" w:sz="4" w:space="0" w:color="auto"/>
            </w:tcBorders>
          </w:tcPr>
          <w:p w14:paraId="7B969344" w14:textId="179C8670" w:rsidR="004F3B43" w:rsidRPr="00DD3490" w:rsidRDefault="004F3B43" w:rsidP="00310FA8">
            <w:pPr>
              <w:pStyle w:val="Tableheading"/>
              <w:jc w:val="center"/>
              <w:rPr>
                <w:rFonts w:ascii="Times New Roman" w:hAnsi="Times New Roman" w:cs="Times New Roman"/>
                <w:b w:val="0"/>
                <w:i/>
                <w:sz w:val="22"/>
                <w:szCs w:val="22"/>
                <w:lang w:val="en-US"/>
              </w:rPr>
            </w:pPr>
            <w:r w:rsidRPr="00DD3490">
              <w:rPr>
                <w:rFonts w:ascii="Times New Roman" w:hAnsi="Times New Roman" w:cs="Times New Roman"/>
                <w:b w:val="0"/>
                <w:i/>
                <w:sz w:val="22"/>
                <w:szCs w:val="22"/>
                <w:lang w:val="en-US"/>
              </w:rPr>
              <w:t>Nr</w:t>
            </w:r>
            <w:r w:rsidR="00F35775" w:rsidRPr="00DD3490">
              <w:rPr>
                <w:rFonts w:ascii="Times New Roman" w:hAnsi="Times New Roman" w:cs="Times New Roman"/>
                <w:b w:val="0"/>
                <w:i/>
                <w:sz w:val="22"/>
                <w:szCs w:val="22"/>
                <w:lang w:val="en-US"/>
              </w:rPr>
              <w:t>.</w:t>
            </w:r>
          </w:p>
        </w:tc>
        <w:tc>
          <w:tcPr>
            <w:tcW w:w="3427" w:type="dxa"/>
            <w:tcBorders>
              <w:top w:val="single" w:sz="12" w:space="0" w:color="000000"/>
              <w:bottom w:val="single" w:sz="4" w:space="0" w:color="auto"/>
            </w:tcBorders>
          </w:tcPr>
          <w:p w14:paraId="5A9C8D57" w14:textId="77777777" w:rsidR="004F3B43" w:rsidRPr="00DD3490" w:rsidRDefault="004F3B43" w:rsidP="00310FA8">
            <w:pPr>
              <w:pStyle w:val="Tableheading"/>
              <w:jc w:val="center"/>
              <w:rPr>
                <w:rFonts w:ascii="Times New Roman" w:hAnsi="Times New Roman" w:cs="Times New Roman"/>
                <w:b w:val="0"/>
                <w:i/>
                <w:sz w:val="22"/>
                <w:szCs w:val="22"/>
                <w:lang w:val="en-US"/>
              </w:rPr>
            </w:pPr>
            <w:proofErr w:type="spellStart"/>
            <w:r w:rsidRPr="00DD3490">
              <w:rPr>
                <w:rFonts w:ascii="Times New Roman" w:hAnsi="Times New Roman" w:cs="Times New Roman"/>
                <w:b w:val="0"/>
                <w:i/>
                <w:sz w:val="22"/>
                <w:szCs w:val="22"/>
                <w:lang w:val="en-US"/>
              </w:rPr>
              <w:t>Jautājums</w:t>
            </w:r>
            <w:proofErr w:type="spellEnd"/>
          </w:p>
        </w:tc>
        <w:tc>
          <w:tcPr>
            <w:tcW w:w="2977" w:type="dxa"/>
            <w:tcBorders>
              <w:top w:val="single" w:sz="12" w:space="0" w:color="000000"/>
              <w:bottom w:val="single" w:sz="4" w:space="0" w:color="auto"/>
            </w:tcBorders>
          </w:tcPr>
          <w:p w14:paraId="42E72357" w14:textId="77777777" w:rsidR="004F3B43" w:rsidRPr="00DD3490" w:rsidRDefault="004F3B43" w:rsidP="00310FA8">
            <w:pPr>
              <w:pStyle w:val="Tableheading"/>
              <w:jc w:val="center"/>
              <w:rPr>
                <w:rFonts w:ascii="Times New Roman" w:hAnsi="Times New Roman" w:cs="Times New Roman"/>
                <w:b w:val="0"/>
                <w:i/>
                <w:sz w:val="22"/>
                <w:szCs w:val="22"/>
                <w:lang w:val="en-US"/>
              </w:rPr>
            </w:pPr>
            <w:proofErr w:type="spellStart"/>
            <w:r w:rsidRPr="00DD3490">
              <w:rPr>
                <w:rFonts w:ascii="Times New Roman" w:hAnsi="Times New Roman" w:cs="Times New Roman"/>
                <w:b w:val="0"/>
                <w:i/>
                <w:sz w:val="22"/>
                <w:szCs w:val="22"/>
                <w:lang w:val="en-US"/>
              </w:rPr>
              <w:t>Risinājums</w:t>
            </w:r>
            <w:proofErr w:type="spellEnd"/>
          </w:p>
        </w:tc>
        <w:tc>
          <w:tcPr>
            <w:tcW w:w="1701" w:type="dxa"/>
            <w:tcBorders>
              <w:top w:val="single" w:sz="12" w:space="0" w:color="000000"/>
              <w:bottom w:val="single" w:sz="4" w:space="0" w:color="auto"/>
            </w:tcBorders>
          </w:tcPr>
          <w:p w14:paraId="38438730" w14:textId="77777777" w:rsidR="004F3B43" w:rsidRPr="00DD3490" w:rsidRDefault="004F3B43" w:rsidP="00310FA8">
            <w:pPr>
              <w:pStyle w:val="Tableheading"/>
              <w:jc w:val="center"/>
              <w:rPr>
                <w:rFonts w:ascii="Times New Roman" w:hAnsi="Times New Roman" w:cs="Times New Roman"/>
                <w:b w:val="0"/>
                <w:i/>
                <w:sz w:val="22"/>
                <w:szCs w:val="22"/>
                <w:lang w:val="en-US"/>
              </w:rPr>
            </w:pPr>
            <w:proofErr w:type="spellStart"/>
            <w:r w:rsidRPr="00DD3490">
              <w:rPr>
                <w:rFonts w:ascii="Times New Roman" w:hAnsi="Times New Roman" w:cs="Times New Roman"/>
                <w:b w:val="0"/>
                <w:i/>
                <w:sz w:val="22"/>
                <w:szCs w:val="22"/>
                <w:lang w:val="en-US"/>
              </w:rPr>
              <w:t>Atbildīgais</w:t>
            </w:r>
            <w:proofErr w:type="spellEnd"/>
          </w:p>
        </w:tc>
        <w:tc>
          <w:tcPr>
            <w:tcW w:w="1701" w:type="dxa"/>
            <w:tcBorders>
              <w:top w:val="single" w:sz="12" w:space="0" w:color="000000"/>
              <w:bottom w:val="single" w:sz="4" w:space="0" w:color="auto"/>
            </w:tcBorders>
          </w:tcPr>
          <w:p w14:paraId="11A61A53" w14:textId="77777777" w:rsidR="004F3B43" w:rsidRPr="00DD3490" w:rsidRDefault="004F3B43" w:rsidP="00310FA8">
            <w:pPr>
              <w:pStyle w:val="Tableheading"/>
              <w:jc w:val="center"/>
              <w:rPr>
                <w:rFonts w:ascii="Times New Roman" w:hAnsi="Times New Roman" w:cs="Times New Roman"/>
                <w:b w:val="0"/>
                <w:i/>
                <w:sz w:val="22"/>
                <w:szCs w:val="22"/>
                <w:highlight w:val="yellow"/>
                <w:lang w:val="en-US"/>
              </w:rPr>
            </w:pPr>
            <w:proofErr w:type="spellStart"/>
            <w:r w:rsidRPr="00DD3490">
              <w:rPr>
                <w:rFonts w:ascii="Times New Roman" w:hAnsi="Times New Roman" w:cs="Times New Roman"/>
                <w:b w:val="0"/>
                <w:i/>
                <w:sz w:val="22"/>
                <w:szCs w:val="22"/>
                <w:lang w:val="en-US"/>
              </w:rPr>
              <w:t>Plānotais</w:t>
            </w:r>
            <w:proofErr w:type="spellEnd"/>
            <w:r w:rsidRPr="00DD3490">
              <w:rPr>
                <w:rFonts w:ascii="Times New Roman" w:hAnsi="Times New Roman" w:cs="Times New Roman"/>
                <w:b w:val="0"/>
                <w:i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D3490">
              <w:rPr>
                <w:rFonts w:ascii="Times New Roman" w:hAnsi="Times New Roman" w:cs="Times New Roman"/>
                <w:b w:val="0"/>
                <w:i/>
                <w:sz w:val="22"/>
                <w:szCs w:val="22"/>
                <w:lang w:val="en-US"/>
              </w:rPr>
              <w:t>risinājuma</w:t>
            </w:r>
            <w:proofErr w:type="spellEnd"/>
            <w:r w:rsidRPr="00DD3490">
              <w:rPr>
                <w:rFonts w:ascii="Times New Roman" w:hAnsi="Times New Roman" w:cs="Times New Roman"/>
                <w:b w:val="0"/>
                <w:i/>
                <w:sz w:val="22"/>
                <w:szCs w:val="22"/>
                <w:lang w:val="en-US"/>
              </w:rPr>
              <w:t xml:space="preserve"> datums</w:t>
            </w:r>
          </w:p>
        </w:tc>
      </w:tr>
      <w:tr w:rsidR="004F3B43" w:rsidRPr="00DD3490" w14:paraId="0DD5B65A" w14:textId="77777777" w:rsidTr="00310FA8">
        <w:trPr>
          <w:jc w:val="center"/>
        </w:trPr>
        <w:tc>
          <w:tcPr>
            <w:tcW w:w="650" w:type="dxa"/>
          </w:tcPr>
          <w:p w14:paraId="47201D47" w14:textId="4419B7AB" w:rsidR="004F3B43" w:rsidRPr="00DD3490" w:rsidRDefault="004F3B43" w:rsidP="00310FA8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427" w:type="dxa"/>
          </w:tcPr>
          <w:p w14:paraId="3610098E" w14:textId="3B115A04" w:rsidR="00335614" w:rsidRPr="00DD3490" w:rsidRDefault="00335614" w:rsidP="00DA595A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</w:tcPr>
          <w:p w14:paraId="204B617B" w14:textId="77777777" w:rsidR="004F3B43" w:rsidRPr="00DD3490" w:rsidRDefault="004F3B43" w:rsidP="00310FA8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06E77DCF" w14:textId="77777777" w:rsidR="004F3B43" w:rsidRPr="00DD3490" w:rsidRDefault="004F3B43" w:rsidP="00310FA8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79D224AB" w14:textId="77777777" w:rsidR="004F3B43" w:rsidRPr="00DD3490" w:rsidRDefault="004F3B43" w:rsidP="00310FA8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506590" w:rsidRPr="00DD3490" w14:paraId="46440D99" w14:textId="77777777" w:rsidTr="00310FA8">
        <w:trPr>
          <w:jc w:val="center"/>
        </w:trPr>
        <w:tc>
          <w:tcPr>
            <w:tcW w:w="650" w:type="dxa"/>
          </w:tcPr>
          <w:p w14:paraId="41AD19A6" w14:textId="29A7F30D" w:rsidR="00506590" w:rsidRPr="00DD3490" w:rsidRDefault="00506590" w:rsidP="00310FA8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427" w:type="dxa"/>
          </w:tcPr>
          <w:p w14:paraId="28BDC99A" w14:textId="6085933D" w:rsidR="00597D5D" w:rsidRPr="00DD3490" w:rsidRDefault="00597D5D" w:rsidP="001B388B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</w:tcPr>
          <w:p w14:paraId="13EBD9B0" w14:textId="77777777" w:rsidR="00506590" w:rsidRPr="00DD3490" w:rsidRDefault="00506590" w:rsidP="00310FA8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5A0AE604" w14:textId="77777777" w:rsidR="00506590" w:rsidRPr="00DD3490" w:rsidRDefault="00506590" w:rsidP="00310FA8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6F270051" w14:textId="77777777" w:rsidR="00506590" w:rsidRPr="00DD3490" w:rsidRDefault="00506590" w:rsidP="00310FA8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47934" w:rsidRPr="00DD3490" w14:paraId="0835C7D2" w14:textId="77777777" w:rsidTr="00310FA8">
        <w:trPr>
          <w:jc w:val="center"/>
        </w:trPr>
        <w:tc>
          <w:tcPr>
            <w:tcW w:w="650" w:type="dxa"/>
          </w:tcPr>
          <w:p w14:paraId="50765C6B" w14:textId="2B24064D" w:rsidR="00847934" w:rsidRPr="00DD3490" w:rsidRDefault="00847934" w:rsidP="00310FA8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427" w:type="dxa"/>
          </w:tcPr>
          <w:p w14:paraId="67C452E7" w14:textId="4FF0D791" w:rsidR="00597D5D" w:rsidRPr="00DD3490" w:rsidRDefault="00597D5D" w:rsidP="001B388B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</w:tcPr>
          <w:p w14:paraId="71AD668B" w14:textId="77777777" w:rsidR="00847934" w:rsidRPr="00DD3490" w:rsidRDefault="00847934" w:rsidP="00310FA8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2443E1A7" w14:textId="77777777" w:rsidR="00847934" w:rsidRPr="00DD3490" w:rsidRDefault="00847934" w:rsidP="00310FA8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5B348095" w14:textId="77777777" w:rsidR="00847934" w:rsidRPr="00DD3490" w:rsidRDefault="00847934" w:rsidP="00310FA8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DA595A" w:rsidRPr="00DD3490" w14:paraId="50D593E0" w14:textId="77777777" w:rsidTr="00310FA8">
        <w:trPr>
          <w:jc w:val="center"/>
        </w:trPr>
        <w:tc>
          <w:tcPr>
            <w:tcW w:w="650" w:type="dxa"/>
          </w:tcPr>
          <w:p w14:paraId="4F7EA0AA" w14:textId="015A024B" w:rsidR="00DA595A" w:rsidRPr="00DD3490" w:rsidRDefault="00DA595A" w:rsidP="006072B6">
            <w:pPr>
              <w:pStyle w:val="TableText"/>
              <w:tabs>
                <w:tab w:val="center" w:pos="217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427" w:type="dxa"/>
          </w:tcPr>
          <w:p w14:paraId="47E67E3D" w14:textId="77777777" w:rsidR="00DA595A" w:rsidRPr="00DD3490" w:rsidRDefault="00DA595A" w:rsidP="001B388B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</w:tcPr>
          <w:p w14:paraId="7085B3E3" w14:textId="77777777" w:rsidR="00DA595A" w:rsidRPr="00DD3490" w:rsidRDefault="00DA595A" w:rsidP="00310FA8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5453017A" w14:textId="201283E1" w:rsidR="00DA595A" w:rsidRPr="00DD3490" w:rsidRDefault="00DA595A" w:rsidP="00310FA8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0F6C8276" w14:textId="77777777" w:rsidR="00DA595A" w:rsidRPr="00DD3490" w:rsidRDefault="00DA595A" w:rsidP="00310FA8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DA595A" w:rsidRPr="00DD3490" w14:paraId="74CC528F" w14:textId="77777777" w:rsidTr="00310FA8">
        <w:trPr>
          <w:jc w:val="center"/>
        </w:trPr>
        <w:tc>
          <w:tcPr>
            <w:tcW w:w="650" w:type="dxa"/>
          </w:tcPr>
          <w:p w14:paraId="7F5FF5A3" w14:textId="7516A985" w:rsidR="00DA595A" w:rsidRPr="00DD3490" w:rsidRDefault="00DA595A" w:rsidP="00310FA8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427" w:type="dxa"/>
          </w:tcPr>
          <w:p w14:paraId="1F5F74F0" w14:textId="77777777" w:rsidR="00DA595A" w:rsidRPr="00DD3490" w:rsidRDefault="00DA595A" w:rsidP="001B388B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</w:tcPr>
          <w:p w14:paraId="2C15E571" w14:textId="77777777" w:rsidR="00DA595A" w:rsidRPr="00DD3490" w:rsidRDefault="00DA595A" w:rsidP="00310FA8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5F0FFA1D" w14:textId="77777777" w:rsidR="00DA595A" w:rsidRPr="00DD3490" w:rsidRDefault="00DA595A" w:rsidP="00310FA8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02FB111E" w14:textId="77777777" w:rsidR="00DA595A" w:rsidRPr="00DD3490" w:rsidRDefault="00DA595A" w:rsidP="00310FA8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6D4E38" w:rsidRPr="00DD3490" w14:paraId="45AA5B57" w14:textId="77777777" w:rsidTr="00310FA8">
        <w:trPr>
          <w:jc w:val="center"/>
        </w:trPr>
        <w:tc>
          <w:tcPr>
            <w:tcW w:w="650" w:type="dxa"/>
          </w:tcPr>
          <w:p w14:paraId="0E9F5E74" w14:textId="01724EF4" w:rsidR="006D4E38" w:rsidRPr="00DD3490" w:rsidRDefault="006D4E38" w:rsidP="00310FA8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427" w:type="dxa"/>
          </w:tcPr>
          <w:p w14:paraId="12F73061" w14:textId="154D6343" w:rsidR="00A01E31" w:rsidRPr="00DD3490" w:rsidRDefault="00A01E31" w:rsidP="00DA595A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</w:tcPr>
          <w:p w14:paraId="3007C178" w14:textId="77777777" w:rsidR="006D4E38" w:rsidRPr="00DD3490" w:rsidRDefault="006D4E38" w:rsidP="00310FA8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3495F654" w14:textId="77777777" w:rsidR="006D4E38" w:rsidRPr="00DD3490" w:rsidRDefault="006D4E38" w:rsidP="00310FA8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7817D745" w14:textId="77777777" w:rsidR="006D4E38" w:rsidRPr="00DD3490" w:rsidRDefault="006D4E38" w:rsidP="00310FA8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5061EC" w:rsidRPr="00DD3490" w14:paraId="35A2B50E" w14:textId="77777777" w:rsidTr="00310FA8">
        <w:trPr>
          <w:jc w:val="center"/>
        </w:trPr>
        <w:tc>
          <w:tcPr>
            <w:tcW w:w="650" w:type="dxa"/>
          </w:tcPr>
          <w:p w14:paraId="6AE08842" w14:textId="77163FE6" w:rsidR="005061EC" w:rsidRPr="00DD3490" w:rsidRDefault="005061EC" w:rsidP="00310FA8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427" w:type="dxa"/>
          </w:tcPr>
          <w:p w14:paraId="42D84AE8" w14:textId="2B9E4182" w:rsidR="005061EC" w:rsidRPr="00DD3490" w:rsidRDefault="005061EC" w:rsidP="00DA595A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</w:tcPr>
          <w:p w14:paraId="7EBE7494" w14:textId="77777777" w:rsidR="005061EC" w:rsidRPr="00DD3490" w:rsidRDefault="005061EC" w:rsidP="00310FA8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6B8B4AD9" w14:textId="77777777" w:rsidR="005061EC" w:rsidRPr="00DD3490" w:rsidRDefault="005061EC" w:rsidP="00310FA8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59C3550D" w14:textId="77777777" w:rsidR="005061EC" w:rsidRPr="00DD3490" w:rsidRDefault="005061EC" w:rsidP="00310FA8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5061EC" w:rsidRPr="00DD3490" w14:paraId="41ABD921" w14:textId="77777777" w:rsidTr="00310FA8">
        <w:trPr>
          <w:jc w:val="center"/>
        </w:trPr>
        <w:tc>
          <w:tcPr>
            <w:tcW w:w="650" w:type="dxa"/>
          </w:tcPr>
          <w:p w14:paraId="6773F2FC" w14:textId="09D44569" w:rsidR="005061EC" w:rsidRPr="00DD3490" w:rsidRDefault="005061EC" w:rsidP="00310FA8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427" w:type="dxa"/>
          </w:tcPr>
          <w:p w14:paraId="663D98C4" w14:textId="7671E111" w:rsidR="005061EC" w:rsidRPr="00DD3490" w:rsidRDefault="005061EC" w:rsidP="00B6778A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</w:tcPr>
          <w:p w14:paraId="641A94A2" w14:textId="77777777" w:rsidR="005061EC" w:rsidRPr="00DD3490" w:rsidRDefault="005061EC" w:rsidP="00310FA8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6AC4E73C" w14:textId="77777777" w:rsidR="005061EC" w:rsidRPr="00DD3490" w:rsidRDefault="005061EC" w:rsidP="00310FA8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1EE7E794" w14:textId="77777777" w:rsidR="005061EC" w:rsidRPr="00DD3490" w:rsidRDefault="005061EC" w:rsidP="00310FA8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5AC1427B" w14:textId="1B8D7490" w:rsidR="004F3B43" w:rsidRPr="00DD3490" w:rsidRDefault="004F3B43" w:rsidP="004F3B43">
      <w:pPr>
        <w:pStyle w:val="BodyText"/>
        <w:rPr>
          <w:lang w:val="en-US"/>
        </w:rPr>
      </w:pPr>
    </w:p>
    <w:p w14:paraId="432053D5" w14:textId="77777777" w:rsidR="004F3B43" w:rsidRPr="00DD3490" w:rsidRDefault="004F3B43" w:rsidP="00341C28">
      <w:pPr>
        <w:pStyle w:val="Heading2"/>
        <w:numPr>
          <w:ilvl w:val="1"/>
          <w:numId w:val="1"/>
        </w:numPr>
        <w:spacing w:before="260" w:line="260" w:lineRule="atLeast"/>
        <w:ind w:left="0" w:firstLine="0"/>
        <w:jc w:val="left"/>
        <w:rPr>
          <w:lang w:val="en-US"/>
        </w:rPr>
      </w:pPr>
      <w:bookmarkStart w:id="25" w:name="_Toc409091287"/>
      <w:bookmarkStart w:id="26" w:name="_Toc416278645"/>
      <w:bookmarkStart w:id="27" w:name="_Toc449356350"/>
      <w:proofErr w:type="spellStart"/>
      <w:r w:rsidRPr="00DD3490">
        <w:rPr>
          <w:lang w:val="en-US"/>
        </w:rPr>
        <w:t>Atrisinātie</w:t>
      </w:r>
      <w:proofErr w:type="spellEnd"/>
      <w:r w:rsidRPr="00DD3490">
        <w:rPr>
          <w:lang w:val="en-US"/>
        </w:rPr>
        <w:t xml:space="preserve"> </w:t>
      </w:r>
      <w:proofErr w:type="spellStart"/>
      <w:r w:rsidRPr="00DD3490">
        <w:rPr>
          <w:lang w:val="en-US"/>
        </w:rPr>
        <w:t>jautājumi</w:t>
      </w:r>
      <w:bookmarkEnd w:id="25"/>
      <w:bookmarkEnd w:id="26"/>
      <w:bookmarkEnd w:id="27"/>
      <w:proofErr w:type="spellEnd"/>
    </w:p>
    <w:p w14:paraId="4B949120" w14:textId="77777777" w:rsidR="00F35775" w:rsidRPr="00DD3490" w:rsidRDefault="00F35775" w:rsidP="00F35775">
      <w:pPr>
        <w:rPr>
          <w:lang w:val="en-US"/>
        </w:rPr>
      </w:pPr>
    </w:p>
    <w:tbl>
      <w:tblPr>
        <w:tblStyle w:val="TableClassic1"/>
        <w:tblW w:w="10456" w:type="dxa"/>
        <w:jc w:val="center"/>
        <w:tblLayout w:type="fixed"/>
        <w:tblLook w:val="0000" w:firstRow="0" w:lastRow="0" w:firstColumn="0" w:lastColumn="0" w:noHBand="0" w:noVBand="0"/>
      </w:tblPr>
      <w:tblGrid>
        <w:gridCol w:w="792"/>
        <w:gridCol w:w="3427"/>
        <w:gridCol w:w="2835"/>
        <w:gridCol w:w="1701"/>
        <w:gridCol w:w="1701"/>
      </w:tblGrid>
      <w:tr w:rsidR="004F3B43" w:rsidRPr="00DD3490" w14:paraId="57638AC0" w14:textId="77777777" w:rsidTr="00310FA8">
        <w:trPr>
          <w:trHeight w:val="624"/>
          <w:jc w:val="center"/>
        </w:trPr>
        <w:tc>
          <w:tcPr>
            <w:tcW w:w="792" w:type="dxa"/>
            <w:tcBorders>
              <w:top w:val="single" w:sz="12" w:space="0" w:color="000000"/>
              <w:bottom w:val="single" w:sz="4" w:space="0" w:color="auto"/>
            </w:tcBorders>
          </w:tcPr>
          <w:p w14:paraId="4A3CE27A" w14:textId="23F2CB0B" w:rsidR="004F3B43" w:rsidRPr="00DD3490" w:rsidRDefault="004F3B43" w:rsidP="00F35775">
            <w:pPr>
              <w:pStyle w:val="Tableheading"/>
              <w:jc w:val="center"/>
              <w:rPr>
                <w:rFonts w:ascii="Times New Roman" w:hAnsi="Times New Roman" w:cs="Times New Roman"/>
                <w:b w:val="0"/>
                <w:i/>
                <w:sz w:val="22"/>
                <w:szCs w:val="22"/>
                <w:lang w:val="en-US"/>
              </w:rPr>
            </w:pPr>
            <w:r w:rsidRPr="00DD3490">
              <w:rPr>
                <w:rFonts w:ascii="Times New Roman" w:hAnsi="Times New Roman" w:cs="Times New Roman"/>
                <w:b w:val="0"/>
                <w:i/>
                <w:sz w:val="22"/>
                <w:szCs w:val="22"/>
                <w:lang w:val="en-US"/>
              </w:rPr>
              <w:t>Nr</w:t>
            </w:r>
            <w:r w:rsidR="00F35775" w:rsidRPr="00DD3490">
              <w:rPr>
                <w:rFonts w:ascii="Times New Roman" w:hAnsi="Times New Roman" w:cs="Times New Roman"/>
                <w:b w:val="0"/>
                <w:i/>
                <w:sz w:val="22"/>
                <w:szCs w:val="22"/>
                <w:lang w:val="en-US"/>
              </w:rPr>
              <w:t>.</w:t>
            </w:r>
          </w:p>
        </w:tc>
        <w:tc>
          <w:tcPr>
            <w:tcW w:w="3427" w:type="dxa"/>
            <w:tcBorders>
              <w:top w:val="single" w:sz="12" w:space="0" w:color="000000"/>
              <w:bottom w:val="single" w:sz="4" w:space="0" w:color="auto"/>
            </w:tcBorders>
          </w:tcPr>
          <w:p w14:paraId="1CC942D5" w14:textId="77777777" w:rsidR="004F3B43" w:rsidRPr="00DD3490" w:rsidRDefault="004F3B43" w:rsidP="00F35775">
            <w:pPr>
              <w:pStyle w:val="Tableheading"/>
              <w:jc w:val="center"/>
              <w:rPr>
                <w:rFonts w:ascii="Times New Roman" w:hAnsi="Times New Roman" w:cs="Times New Roman"/>
                <w:b w:val="0"/>
                <w:i/>
                <w:sz w:val="22"/>
                <w:szCs w:val="22"/>
                <w:lang w:val="en-US"/>
              </w:rPr>
            </w:pPr>
            <w:proofErr w:type="spellStart"/>
            <w:r w:rsidRPr="00DD3490">
              <w:rPr>
                <w:rFonts w:ascii="Times New Roman" w:hAnsi="Times New Roman" w:cs="Times New Roman"/>
                <w:b w:val="0"/>
                <w:i/>
                <w:sz w:val="22"/>
                <w:szCs w:val="22"/>
                <w:lang w:val="en-US"/>
              </w:rPr>
              <w:t>Jautājums</w:t>
            </w:r>
            <w:proofErr w:type="spellEnd"/>
          </w:p>
        </w:tc>
        <w:tc>
          <w:tcPr>
            <w:tcW w:w="2835" w:type="dxa"/>
            <w:tcBorders>
              <w:top w:val="single" w:sz="12" w:space="0" w:color="000000"/>
              <w:bottom w:val="single" w:sz="4" w:space="0" w:color="auto"/>
            </w:tcBorders>
          </w:tcPr>
          <w:p w14:paraId="7015970E" w14:textId="77777777" w:rsidR="004F3B43" w:rsidRPr="00DD3490" w:rsidRDefault="004F3B43" w:rsidP="00F35775">
            <w:pPr>
              <w:pStyle w:val="Tableheading"/>
              <w:jc w:val="center"/>
              <w:rPr>
                <w:rFonts w:ascii="Times New Roman" w:hAnsi="Times New Roman" w:cs="Times New Roman"/>
                <w:b w:val="0"/>
                <w:i/>
                <w:sz w:val="22"/>
                <w:szCs w:val="22"/>
                <w:lang w:val="en-US"/>
              </w:rPr>
            </w:pPr>
            <w:proofErr w:type="spellStart"/>
            <w:r w:rsidRPr="00DD3490">
              <w:rPr>
                <w:rFonts w:ascii="Times New Roman" w:hAnsi="Times New Roman" w:cs="Times New Roman"/>
                <w:b w:val="0"/>
                <w:i/>
                <w:sz w:val="22"/>
                <w:szCs w:val="22"/>
                <w:lang w:val="en-US"/>
              </w:rPr>
              <w:t>Risinājums</w:t>
            </w:r>
            <w:proofErr w:type="spellEnd"/>
          </w:p>
        </w:tc>
        <w:tc>
          <w:tcPr>
            <w:tcW w:w="1701" w:type="dxa"/>
            <w:tcBorders>
              <w:top w:val="single" w:sz="12" w:space="0" w:color="000000"/>
              <w:bottom w:val="single" w:sz="4" w:space="0" w:color="auto"/>
            </w:tcBorders>
          </w:tcPr>
          <w:p w14:paraId="0750DE57" w14:textId="77777777" w:rsidR="004F3B43" w:rsidRPr="00DD3490" w:rsidRDefault="004F3B43" w:rsidP="00F35775">
            <w:pPr>
              <w:pStyle w:val="Tableheading"/>
              <w:jc w:val="center"/>
              <w:rPr>
                <w:rFonts w:ascii="Times New Roman" w:hAnsi="Times New Roman" w:cs="Times New Roman"/>
                <w:b w:val="0"/>
                <w:i/>
                <w:sz w:val="22"/>
                <w:szCs w:val="22"/>
                <w:lang w:val="en-US"/>
              </w:rPr>
            </w:pPr>
            <w:proofErr w:type="spellStart"/>
            <w:r w:rsidRPr="00DD3490">
              <w:rPr>
                <w:rFonts w:ascii="Times New Roman" w:hAnsi="Times New Roman" w:cs="Times New Roman"/>
                <w:b w:val="0"/>
                <w:i/>
                <w:sz w:val="22"/>
                <w:szCs w:val="22"/>
                <w:lang w:val="en-US"/>
              </w:rPr>
              <w:t>Atbildīgais</w:t>
            </w:r>
            <w:proofErr w:type="spellEnd"/>
          </w:p>
        </w:tc>
        <w:tc>
          <w:tcPr>
            <w:tcW w:w="1701" w:type="dxa"/>
            <w:tcBorders>
              <w:top w:val="single" w:sz="12" w:space="0" w:color="000000"/>
              <w:bottom w:val="single" w:sz="4" w:space="0" w:color="auto"/>
            </w:tcBorders>
          </w:tcPr>
          <w:p w14:paraId="446E5299" w14:textId="77777777" w:rsidR="004F3B43" w:rsidRPr="00DD3490" w:rsidRDefault="004F3B43" w:rsidP="00F35775">
            <w:pPr>
              <w:pStyle w:val="Tableheading"/>
              <w:jc w:val="center"/>
              <w:rPr>
                <w:rFonts w:ascii="Times New Roman" w:hAnsi="Times New Roman" w:cs="Times New Roman"/>
                <w:b w:val="0"/>
                <w:i/>
                <w:sz w:val="22"/>
                <w:szCs w:val="22"/>
                <w:lang w:val="en-US"/>
              </w:rPr>
            </w:pPr>
            <w:proofErr w:type="spellStart"/>
            <w:r w:rsidRPr="00DD3490">
              <w:rPr>
                <w:rFonts w:ascii="Times New Roman" w:hAnsi="Times New Roman" w:cs="Times New Roman"/>
                <w:b w:val="0"/>
                <w:i/>
                <w:sz w:val="22"/>
                <w:szCs w:val="22"/>
                <w:lang w:val="en-US"/>
              </w:rPr>
              <w:t>Plānotais</w:t>
            </w:r>
            <w:proofErr w:type="spellEnd"/>
            <w:r w:rsidRPr="00DD3490">
              <w:rPr>
                <w:rFonts w:ascii="Times New Roman" w:hAnsi="Times New Roman" w:cs="Times New Roman"/>
                <w:b w:val="0"/>
                <w:i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D3490">
              <w:rPr>
                <w:rFonts w:ascii="Times New Roman" w:hAnsi="Times New Roman" w:cs="Times New Roman"/>
                <w:b w:val="0"/>
                <w:i/>
                <w:sz w:val="22"/>
                <w:szCs w:val="22"/>
                <w:lang w:val="en-US"/>
              </w:rPr>
              <w:t>risinājuma</w:t>
            </w:r>
            <w:proofErr w:type="spellEnd"/>
            <w:r w:rsidRPr="00DD3490">
              <w:rPr>
                <w:rFonts w:ascii="Times New Roman" w:hAnsi="Times New Roman" w:cs="Times New Roman"/>
                <w:b w:val="0"/>
                <w:i/>
                <w:sz w:val="22"/>
                <w:szCs w:val="22"/>
                <w:lang w:val="en-US"/>
              </w:rPr>
              <w:t xml:space="preserve"> datums</w:t>
            </w:r>
          </w:p>
        </w:tc>
      </w:tr>
      <w:tr w:rsidR="00DA595A" w:rsidRPr="00DD3490" w14:paraId="109C756B" w14:textId="77777777" w:rsidTr="00310FA8">
        <w:trPr>
          <w:jc w:val="center"/>
        </w:trPr>
        <w:tc>
          <w:tcPr>
            <w:tcW w:w="792" w:type="dxa"/>
            <w:tcBorders>
              <w:top w:val="single" w:sz="4" w:space="0" w:color="auto"/>
            </w:tcBorders>
          </w:tcPr>
          <w:p w14:paraId="20CED96B" w14:textId="046FC20F" w:rsidR="00DA595A" w:rsidRPr="00DD3490" w:rsidRDefault="00DA595A" w:rsidP="00310FA8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427" w:type="dxa"/>
            <w:tcBorders>
              <w:top w:val="single" w:sz="4" w:space="0" w:color="auto"/>
            </w:tcBorders>
          </w:tcPr>
          <w:p w14:paraId="3A77A667" w14:textId="623E047E" w:rsidR="00DA595A" w:rsidRPr="00DD3490" w:rsidRDefault="00DA595A" w:rsidP="00E87C76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7B2FA350" w14:textId="194B9A6B" w:rsidR="00DA595A" w:rsidRPr="00DD3490" w:rsidRDefault="00DA595A" w:rsidP="00DA595A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D992E0B" w14:textId="3897D055" w:rsidR="00DA595A" w:rsidRPr="00DD3490" w:rsidRDefault="00DA595A" w:rsidP="00E87C76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888511C" w14:textId="77777777" w:rsidR="00DA595A" w:rsidRPr="00DD3490" w:rsidRDefault="00DA595A" w:rsidP="00E87C76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DA595A" w:rsidRPr="00DD3490" w14:paraId="1C184221" w14:textId="77777777" w:rsidTr="00311606">
        <w:trPr>
          <w:trHeight w:val="566"/>
          <w:jc w:val="center"/>
        </w:trPr>
        <w:tc>
          <w:tcPr>
            <w:tcW w:w="792" w:type="dxa"/>
          </w:tcPr>
          <w:p w14:paraId="5D513FF8" w14:textId="4E74677E" w:rsidR="00DA595A" w:rsidRPr="00DD3490" w:rsidRDefault="00DA595A" w:rsidP="00310FA8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427" w:type="dxa"/>
          </w:tcPr>
          <w:p w14:paraId="110FEC7B" w14:textId="77777777" w:rsidR="00DA595A" w:rsidRPr="00DD3490" w:rsidRDefault="00DA595A" w:rsidP="00E87C76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</w:tcPr>
          <w:p w14:paraId="2AEFE6ED" w14:textId="77777777" w:rsidR="00DA595A" w:rsidRPr="00DD3490" w:rsidRDefault="00DA595A" w:rsidP="00E87C76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507AED6F" w14:textId="77777777" w:rsidR="00DA595A" w:rsidRPr="00DD3490" w:rsidRDefault="00DA595A" w:rsidP="00E87C76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16F3A547" w14:textId="77777777" w:rsidR="00DA595A" w:rsidRPr="00DD3490" w:rsidRDefault="00DA595A" w:rsidP="00E87C76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DA595A" w:rsidRPr="00DD3490" w14:paraId="401D9A52" w14:textId="77777777" w:rsidTr="00310FA8">
        <w:trPr>
          <w:jc w:val="center"/>
        </w:trPr>
        <w:tc>
          <w:tcPr>
            <w:tcW w:w="792" w:type="dxa"/>
          </w:tcPr>
          <w:p w14:paraId="69AD9B57" w14:textId="62B32B25" w:rsidR="00DA595A" w:rsidRPr="00DD3490" w:rsidRDefault="00DA595A" w:rsidP="00310FA8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427" w:type="dxa"/>
          </w:tcPr>
          <w:p w14:paraId="442D5104" w14:textId="77777777" w:rsidR="00DA595A" w:rsidRPr="00DD3490" w:rsidRDefault="00DA595A" w:rsidP="00E87C76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</w:tcPr>
          <w:p w14:paraId="1989DC53" w14:textId="77777777" w:rsidR="00DA595A" w:rsidRPr="00DD3490" w:rsidRDefault="00DA595A" w:rsidP="00E87C76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58D615C5" w14:textId="77777777" w:rsidR="00DA595A" w:rsidRPr="00DD3490" w:rsidRDefault="00DA595A" w:rsidP="00E87C76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280E1A8F" w14:textId="77777777" w:rsidR="00DA595A" w:rsidRPr="00DD3490" w:rsidRDefault="00DA595A" w:rsidP="00E87C76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DA595A" w:rsidRPr="00DD3490" w14:paraId="25951A7D" w14:textId="77777777" w:rsidTr="00310FA8">
        <w:trPr>
          <w:jc w:val="center"/>
        </w:trPr>
        <w:tc>
          <w:tcPr>
            <w:tcW w:w="792" w:type="dxa"/>
          </w:tcPr>
          <w:p w14:paraId="4AB6025F" w14:textId="0E8B0ED9" w:rsidR="00DA595A" w:rsidRPr="00DD3490" w:rsidRDefault="00DA595A" w:rsidP="00310FA8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427" w:type="dxa"/>
          </w:tcPr>
          <w:p w14:paraId="4385D466" w14:textId="77777777" w:rsidR="00DA595A" w:rsidRPr="00DD3490" w:rsidRDefault="00DA595A" w:rsidP="00E87C76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</w:tcPr>
          <w:p w14:paraId="00321763" w14:textId="77777777" w:rsidR="00DA595A" w:rsidRPr="00DD3490" w:rsidRDefault="00DA595A" w:rsidP="00E87C76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1CB7EBA3" w14:textId="77777777" w:rsidR="00DA595A" w:rsidRPr="00DD3490" w:rsidRDefault="00DA595A" w:rsidP="00E87C76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56D7884F" w14:textId="77777777" w:rsidR="00DA595A" w:rsidRPr="00DD3490" w:rsidRDefault="00DA595A" w:rsidP="00E87C76">
            <w:pPr>
              <w:pStyle w:val="Table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6425F471" w14:textId="77777777" w:rsidR="004F3B43" w:rsidRPr="00DD3490" w:rsidRDefault="004F3B43" w:rsidP="004F3B43">
      <w:pPr>
        <w:pStyle w:val="BodyText"/>
        <w:rPr>
          <w:lang w:val="en-US"/>
        </w:rPr>
      </w:pPr>
    </w:p>
    <w:p w14:paraId="7F9E1C93" w14:textId="77777777" w:rsidR="004F3B43" w:rsidRPr="00DD3490" w:rsidRDefault="004F3B43" w:rsidP="004F3B43">
      <w:pPr>
        <w:ind w:left="720"/>
        <w:rPr>
          <w:lang w:val="en-US"/>
        </w:rPr>
      </w:pPr>
    </w:p>
    <w:sectPr w:rsidR="004F3B43" w:rsidRPr="00DD3490" w:rsidSect="00ED2ACC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7" w:h="16840" w:code="9"/>
      <w:pgMar w:top="1134" w:right="425" w:bottom="1134" w:left="993" w:header="567" w:footer="567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E2D184" w14:textId="77777777" w:rsidR="00C868CE" w:rsidRDefault="00C868CE">
      <w:r>
        <w:separator/>
      </w:r>
    </w:p>
  </w:endnote>
  <w:endnote w:type="continuationSeparator" w:id="0">
    <w:p w14:paraId="5B0A2D8A" w14:textId="77777777" w:rsidR="00C868CE" w:rsidRDefault="00C86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8548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90C713" w14:textId="69082A30" w:rsidR="003247BD" w:rsidRDefault="003247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026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0C715" w14:textId="6D2C6056" w:rsidR="003247BD" w:rsidRPr="002D3677" w:rsidRDefault="003247BD" w:rsidP="002D3677">
    <w:pPr>
      <w:pStyle w:val="Footer"/>
      <w:tabs>
        <w:tab w:val="clear" w:pos="9072"/>
        <w:tab w:val="right" w:pos="9639"/>
      </w:tabs>
      <w:jc w:val="center"/>
      <w:rPr>
        <w:rFonts w:asciiTheme="minorHAnsi" w:hAnsiTheme="minorHAnsi"/>
        <w:sz w:val="20"/>
      </w:rPr>
    </w:pPr>
    <w:r w:rsidRPr="002D3677">
      <w:rPr>
        <w:rFonts w:asciiTheme="minorHAnsi" w:hAnsiTheme="minorHAnsi"/>
        <w:sz w:val="20"/>
      </w:rPr>
      <w:fldChar w:fldCharType="begin"/>
    </w:r>
    <w:r w:rsidRPr="002D3677">
      <w:rPr>
        <w:rFonts w:asciiTheme="minorHAnsi" w:hAnsiTheme="minorHAnsi"/>
        <w:sz w:val="20"/>
      </w:rPr>
      <w:instrText xml:space="preserve"> PAGE  \* MERGEFORMAT </w:instrText>
    </w:r>
    <w:r w:rsidRPr="002D3677">
      <w:rPr>
        <w:rFonts w:asciiTheme="minorHAnsi" w:hAnsiTheme="minorHAnsi"/>
        <w:sz w:val="20"/>
      </w:rPr>
      <w:fldChar w:fldCharType="separate"/>
    </w:r>
    <w:r w:rsidR="00436BB0">
      <w:rPr>
        <w:rFonts w:asciiTheme="minorHAnsi" w:hAnsiTheme="minorHAnsi"/>
        <w:noProof/>
        <w:sz w:val="20"/>
      </w:rPr>
      <w:t>1</w:t>
    </w:r>
    <w:r w:rsidRPr="002D3677">
      <w:rPr>
        <w:rFonts w:asciiTheme="minorHAnsi" w:hAnsiTheme="minorHAnsi"/>
        <w:sz w:val="20"/>
      </w:rPr>
      <w:fldChar w:fldCharType="end"/>
    </w:r>
    <w:r w:rsidRPr="002D3677">
      <w:rPr>
        <w:rFonts w:asciiTheme="minorHAnsi" w:hAnsiTheme="minorHAnsi"/>
        <w:sz w:val="20"/>
      </w:rPr>
      <w:t xml:space="preserve"> </w:t>
    </w:r>
    <w:r w:rsidRPr="002D3677">
      <w:rPr>
        <w:rFonts w:asciiTheme="minorHAnsi" w:hAnsiTheme="minorHAnsi"/>
        <w:sz w:val="20"/>
      </w:rPr>
      <w:t xml:space="preserve">/ </w:t>
    </w:r>
    <w:fldSimple w:instr=" NUMPAGES  \* MERGEFORMAT ">
      <w:r w:rsidR="00436BB0" w:rsidRPr="00436BB0">
        <w:rPr>
          <w:rFonts w:asciiTheme="minorHAnsi" w:hAnsiTheme="minorHAnsi"/>
          <w:noProof/>
          <w:sz w:val="20"/>
        </w:rPr>
        <w:t>11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2EA05" w14:textId="77777777" w:rsidR="00C868CE" w:rsidRDefault="00C868CE">
      <w:r>
        <w:separator/>
      </w:r>
    </w:p>
  </w:footnote>
  <w:footnote w:type="continuationSeparator" w:id="0">
    <w:p w14:paraId="5566A8CE" w14:textId="77777777" w:rsidR="00C868CE" w:rsidRDefault="00C86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0C711" w14:textId="77777777" w:rsidR="003247BD" w:rsidRPr="002D75D0" w:rsidRDefault="003247BD" w:rsidP="002D75D0">
    <w:pPr>
      <w:pStyle w:val="Header"/>
      <w:tabs>
        <w:tab w:val="left" w:pos="768"/>
      </w:tabs>
      <w:rPr>
        <w:rFonts w:asciiTheme="minorHAnsi" w:hAnsiTheme="minorHAnsi"/>
        <w:lang w:val="en-US"/>
      </w:rPr>
    </w:pPr>
    <w:r w:rsidRPr="002D75D0">
      <w:rPr>
        <w:rFonts w:asciiTheme="minorHAnsi" w:hAnsiTheme="minorHAnsi"/>
        <w:noProof/>
        <w:lang w:val="lv-LV" w:eastAsia="lv-LV"/>
      </w:rPr>
      <w:drawing>
        <wp:anchor distT="0" distB="0" distL="114300" distR="114300" simplePos="0" relativeHeight="251664384" behindDoc="1" locked="0" layoutInCell="1" allowOverlap="1" wp14:anchorId="5590C716" wp14:editId="5590C717">
          <wp:simplePos x="0" y="0"/>
          <wp:positionH relativeFrom="column">
            <wp:posOffset>13335</wp:posOffset>
          </wp:positionH>
          <wp:positionV relativeFrom="paragraph">
            <wp:posOffset>-165100</wp:posOffset>
          </wp:positionV>
          <wp:extent cx="1171575" cy="200025"/>
          <wp:effectExtent l="19050" t="0" r="9525" b="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590C712" w14:textId="6CC0532F" w:rsidR="003247BD" w:rsidRPr="002D75D0" w:rsidRDefault="003247BD" w:rsidP="007B0C02">
    <w:pPr>
      <w:pStyle w:val="Header"/>
      <w:tabs>
        <w:tab w:val="clear" w:pos="4819"/>
        <w:tab w:val="clear" w:pos="9071"/>
        <w:tab w:val="left" w:pos="1484"/>
      </w:tabs>
      <w:rPr>
        <w:rFonts w:asciiTheme="minorHAnsi" w:hAnsiTheme="minorHAnsi"/>
        <w:lang w:val="en-US"/>
      </w:rPr>
    </w:pPr>
    <w:r>
      <w:rPr>
        <w:rFonts w:asciiTheme="minorHAnsi" w:hAnsiTheme="minorHAnsi"/>
        <w:lang w:val="en-US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0C714" w14:textId="77777777" w:rsidR="003247BD" w:rsidRPr="002D75D0" w:rsidRDefault="003247BD" w:rsidP="002D3677">
    <w:pPr>
      <w:pStyle w:val="TnGradering"/>
      <w:jc w:val="center"/>
      <w:rPr>
        <w:rFonts w:asciiTheme="minorHAnsi" w:hAnsiTheme="minorHAnsi"/>
        <w:lang w:val="en-US"/>
      </w:rPr>
    </w:pPr>
    <w:r>
      <w:rPr>
        <w:rFonts w:asciiTheme="minorHAnsi" w:hAnsiTheme="minorHAnsi"/>
        <w:noProof/>
        <w:lang w:val="lv-LV" w:eastAsia="lv-LV"/>
      </w:rPr>
      <w:drawing>
        <wp:anchor distT="0" distB="0" distL="114300" distR="114300" simplePos="0" relativeHeight="251661312" behindDoc="1" locked="0" layoutInCell="1" allowOverlap="1" wp14:anchorId="5590C718" wp14:editId="5590C719">
          <wp:simplePos x="0" y="0"/>
          <wp:positionH relativeFrom="column">
            <wp:posOffset>13335</wp:posOffset>
          </wp:positionH>
          <wp:positionV relativeFrom="paragraph">
            <wp:posOffset>-43019</wp:posOffset>
          </wp:positionV>
          <wp:extent cx="1171575" cy="200025"/>
          <wp:effectExtent l="0" t="0" r="9525" b="952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72F23"/>
    <w:multiLevelType w:val="hybridMultilevel"/>
    <w:tmpl w:val="FF4250D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02679"/>
    <w:multiLevelType w:val="hybridMultilevel"/>
    <w:tmpl w:val="66540D9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522FF"/>
    <w:multiLevelType w:val="hybridMultilevel"/>
    <w:tmpl w:val="8C4E294A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DE50AD"/>
    <w:multiLevelType w:val="multilevel"/>
    <w:tmpl w:val="DBC6B4A0"/>
    <w:lvl w:ilvl="0">
      <w:start w:val="1"/>
      <w:numFmt w:val="decimal"/>
      <w:pStyle w:val="Heading1"/>
      <w:lvlText w:val="%1."/>
      <w:lvlJc w:val="left"/>
      <w:pPr>
        <w:ind w:left="4755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343C1879"/>
    <w:multiLevelType w:val="hybridMultilevel"/>
    <w:tmpl w:val="5BC296F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500EA"/>
    <w:multiLevelType w:val="hybridMultilevel"/>
    <w:tmpl w:val="521A0E5A"/>
    <w:lvl w:ilvl="0" w:tplc="F368A51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DB2E19"/>
    <w:multiLevelType w:val="hybridMultilevel"/>
    <w:tmpl w:val="0BF28762"/>
    <w:lvl w:ilvl="0" w:tplc="1E8C45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E2132"/>
    <w:multiLevelType w:val="multilevel"/>
    <w:tmpl w:val="8B0248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64EE5D76"/>
    <w:multiLevelType w:val="multilevel"/>
    <w:tmpl w:val="1B0ABB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6728429C"/>
    <w:multiLevelType w:val="hybridMultilevel"/>
    <w:tmpl w:val="996E8E4E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932474"/>
    <w:multiLevelType w:val="hybridMultilevel"/>
    <w:tmpl w:val="72B64D6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28564A"/>
    <w:multiLevelType w:val="hybridMultilevel"/>
    <w:tmpl w:val="205A75C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151C4"/>
    <w:multiLevelType w:val="hybridMultilevel"/>
    <w:tmpl w:val="285474A4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849E0"/>
    <w:multiLevelType w:val="hybridMultilevel"/>
    <w:tmpl w:val="9320A504"/>
    <w:lvl w:ilvl="0" w:tplc="E99E0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EE6766"/>
    <w:multiLevelType w:val="hybridMultilevel"/>
    <w:tmpl w:val="B8A2CCA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809290">
    <w:abstractNumId w:val="3"/>
  </w:num>
  <w:num w:numId="2" w16cid:durableId="1662731162">
    <w:abstractNumId w:val="8"/>
  </w:num>
  <w:num w:numId="3" w16cid:durableId="194850295">
    <w:abstractNumId w:val="6"/>
  </w:num>
  <w:num w:numId="4" w16cid:durableId="1566648392">
    <w:abstractNumId w:val="13"/>
  </w:num>
  <w:num w:numId="5" w16cid:durableId="206140533">
    <w:abstractNumId w:val="5"/>
  </w:num>
  <w:num w:numId="6" w16cid:durableId="357657657">
    <w:abstractNumId w:val="14"/>
  </w:num>
  <w:num w:numId="7" w16cid:durableId="994530677">
    <w:abstractNumId w:val="7"/>
  </w:num>
  <w:num w:numId="8" w16cid:durableId="1365865056">
    <w:abstractNumId w:val="9"/>
  </w:num>
  <w:num w:numId="9" w16cid:durableId="1579947242">
    <w:abstractNumId w:val="2"/>
  </w:num>
  <w:num w:numId="10" w16cid:durableId="472259856">
    <w:abstractNumId w:val="10"/>
  </w:num>
  <w:num w:numId="11" w16cid:durableId="1416591583">
    <w:abstractNumId w:val="11"/>
  </w:num>
  <w:num w:numId="12" w16cid:durableId="850804245">
    <w:abstractNumId w:val="0"/>
  </w:num>
  <w:num w:numId="13" w16cid:durableId="1216889740">
    <w:abstractNumId w:val="4"/>
  </w:num>
  <w:num w:numId="14" w16cid:durableId="885413365">
    <w:abstractNumId w:val="1"/>
  </w:num>
  <w:num w:numId="15" w16cid:durableId="1080718643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efaultTableStyle w:val="LightShading"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FB7"/>
    <w:rsid w:val="0000032C"/>
    <w:rsid w:val="0000326D"/>
    <w:rsid w:val="00005742"/>
    <w:rsid w:val="000072FA"/>
    <w:rsid w:val="00007AD7"/>
    <w:rsid w:val="00012931"/>
    <w:rsid w:val="000130EF"/>
    <w:rsid w:val="00013FB7"/>
    <w:rsid w:val="00015299"/>
    <w:rsid w:val="0001719A"/>
    <w:rsid w:val="00021868"/>
    <w:rsid w:val="0003083E"/>
    <w:rsid w:val="00032C7E"/>
    <w:rsid w:val="0003439D"/>
    <w:rsid w:val="00035816"/>
    <w:rsid w:val="0003651C"/>
    <w:rsid w:val="0004187E"/>
    <w:rsid w:val="00042C14"/>
    <w:rsid w:val="000431F3"/>
    <w:rsid w:val="0004571E"/>
    <w:rsid w:val="00045A36"/>
    <w:rsid w:val="00046524"/>
    <w:rsid w:val="00047ED7"/>
    <w:rsid w:val="00050142"/>
    <w:rsid w:val="0005210E"/>
    <w:rsid w:val="00052175"/>
    <w:rsid w:val="000527DF"/>
    <w:rsid w:val="00056E08"/>
    <w:rsid w:val="0005786A"/>
    <w:rsid w:val="0006029A"/>
    <w:rsid w:val="000605AC"/>
    <w:rsid w:val="00063786"/>
    <w:rsid w:val="000640D3"/>
    <w:rsid w:val="00064DE1"/>
    <w:rsid w:val="000655B8"/>
    <w:rsid w:val="00065DD4"/>
    <w:rsid w:val="00066FF3"/>
    <w:rsid w:val="0007012A"/>
    <w:rsid w:val="0007190E"/>
    <w:rsid w:val="00071F20"/>
    <w:rsid w:val="0007396F"/>
    <w:rsid w:val="0007632B"/>
    <w:rsid w:val="00076682"/>
    <w:rsid w:val="00082BB3"/>
    <w:rsid w:val="00086193"/>
    <w:rsid w:val="00086DFB"/>
    <w:rsid w:val="00087CC7"/>
    <w:rsid w:val="0009399E"/>
    <w:rsid w:val="000A21F9"/>
    <w:rsid w:val="000A317D"/>
    <w:rsid w:val="000A31B9"/>
    <w:rsid w:val="000B075F"/>
    <w:rsid w:val="000B1475"/>
    <w:rsid w:val="000B2E82"/>
    <w:rsid w:val="000B3D91"/>
    <w:rsid w:val="000B4F37"/>
    <w:rsid w:val="000B6762"/>
    <w:rsid w:val="000B7F46"/>
    <w:rsid w:val="000C0237"/>
    <w:rsid w:val="000C2D3D"/>
    <w:rsid w:val="000C307A"/>
    <w:rsid w:val="000C6026"/>
    <w:rsid w:val="000C6091"/>
    <w:rsid w:val="000C694C"/>
    <w:rsid w:val="000C6F22"/>
    <w:rsid w:val="000D0317"/>
    <w:rsid w:val="000D18D0"/>
    <w:rsid w:val="000D1BC3"/>
    <w:rsid w:val="000D1DE8"/>
    <w:rsid w:val="000D302A"/>
    <w:rsid w:val="000E3F29"/>
    <w:rsid w:val="000F0DA2"/>
    <w:rsid w:val="000F2715"/>
    <w:rsid w:val="001013CB"/>
    <w:rsid w:val="00107E89"/>
    <w:rsid w:val="0011261A"/>
    <w:rsid w:val="00112DE0"/>
    <w:rsid w:val="00113E17"/>
    <w:rsid w:val="001152FD"/>
    <w:rsid w:val="0011658F"/>
    <w:rsid w:val="00125409"/>
    <w:rsid w:val="00125889"/>
    <w:rsid w:val="00127946"/>
    <w:rsid w:val="001356AE"/>
    <w:rsid w:val="0013630A"/>
    <w:rsid w:val="00140617"/>
    <w:rsid w:val="00141BCF"/>
    <w:rsid w:val="001422DC"/>
    <w:rsid w:val="001428E0"/>
    <w:rsid w:val="0015084A"/>
    <w:rsid w:val="00150F98"/>
    <w:rsid w:val="00151B2C"/>
    <w:rsid w:val="00155B94"/>
    <w:rsid w:val="00163646"/>
    <w:rsid w:val="00167899"/>
    <w:rsid w:val="00176DDA"/>
    <w:rsid w:val="001800FF"/>
    <w:rsid w:val="00184C99"/>
    <w:rsid w:val="00190366"/>
    <w:rsid w:val="00190F77"/>
    <w:rsid w:val="00193FFA"/>
    <w:rsid w:val="00194C48"/>
    <w:rsid w:val="00196705"/>
    <w:rsid w:val="00196C7A"/>
    <w:rsid w:val="00197873"/>
    <w:rsid w:val="001A33DA"/>
    <w:rsid w:val="001A345A"/>
    <w:rsid w:val="001B004B"/>
    <w:rsid w:val="001B2C83"/>
    <w:rsid w:val="001B3684"/>
    <w:rsid w:val="001B388B"/>
    <w:rsid w:val="001B3A40"/>
    <w:rsid w:val="001B48FC"/>
    <w:rsid w:val="001B72DE"/>
    <w:rsid w:val="001B7F25"/>
    <w:rsid w:val="001C237F"/>
    <w:rsid w:val="001C4173"/>
    <w:rsid w:val="001C51DD"/>
    <w:rsid w:val="001C5883"/>
    <w:rsid w:val="001D3974"/>
    <w:rsid w:val="001D7130"/>
    <w:rsid w:val="001E1455"/>
    <w:rsid w:val="001E37DB"/>
    <w:rsid w:val="001E780B"/>
    <w:rsid w:val="001F2E56"/>
    <w:rsid w:val="001F7CFB"/>
    <w:rsid w:val="0020535F"/>
    <w:rsid w:val="00205B1C"/>
    <w:rsid w:val="00205FC0"/>
    <w:rsid w:val="00207154"/>
    <w:rsid w:val="00211EAB"/>
    <w:rsid w:val="002164CB"/>
    <w:rsid w:val="00217BFE"/>
    <w:rsid w:val="00223B35"/>
    <w:rsid w:val="002259EB"/>
    <w:rsid w:val="00226D66"/>
    <w:rsid w:val="00230167"/>
    <w:rsid w:val="002315DD"/>
    <w:rsid w:val="00231B0B"/>
    <w:rsid w:val="00231E43"/>
    <w:rsid w:val="00233023"/>
    <w:rsid w:val="00233154"/>
    <w:rsid w:val="002374CD"/>
    <w:rsid w:val="002459F9"/>
    <w:rsid w:val="00246416"/>
    <w:rsid w:val="002466D1"/>
    <w:rsid w:val="002476FB"/>
    <w:rsid w:val="00250FC5"/>
    <w:rsid w:val="002513B2"/>
    <w:rsid w:val="00253744"/>
    <w:rsid w:val="00256D38"/>
    <w:rsid w:val="002572C8"/>
    <w:rsid w:val="002621D8"/>
    <w:rsid w:val="00262654"/>
    <w:rsid w:val="0026419D"/>
    <w:rsid w:val="00270514"/>
    <w:rsid w:val="00281EC0"/>
    <w:rsid w:val="00284DF6"/>
    <w:rsid w:val="0028683D"/>
    <w:rsid w:val="002903E8"/>
    <w:rsid w:val="00290CA5"/>
    <w:rsid w:val="002958FF"/>
    <w:rsid w:val="00297054"/>
    <w:rsid w:val="00297926"/>
    <w:rsid w:val="002A15C7"/>
    <w:rsid w:val="002A1AE5"/>
    <w:rsid w:val="002A2630"/>
    <w:rsid w:val="002B1783"/>
    <w:rsid w:val="002B2466"/>
    <w:rsid w:val="002B2C5C"/>
    <w:rsid w:val="002B2F82"/>
    <w:rsid w:val="002B506A"/>
    <w:rsid w:val="002B636A"/>
    <w:rsid w:val="002B6DC1"/>
    <w:rsid w:val="002B74D4"/>
    <w:rsid w:val="002C2B4A"/>
    <w:rsid w:val="002C349D"/>
    <w:rsid w:val="002C712A"/>
    <w:rsid w:val="002C73C9"/>
    <w:rsid w:val="002D019D"/>
    <w:rsid w:val="002D039F"/>
    <w:rsid w:val="002D11E9"/>
    <w:rsid w:val="002D140E"/>
    <w:rsid w:val="002D2291"/>
    <w:rsid w:val="002D3677"/>
    <w:rsid w:val="002D52F5"/>
    <w:rsid w:val="002D5B41"/>
    <w:rsid w:val="002D5C6F"/>
    <w:rsid w:val="002D75D0"/>
    <w:rsid w:val="002E21B9"/>
    <w:rsid w:val="002E2AAE"/>
    <w:rsid w:val="002E2EFC"/>
    <w:rsid w:val="002E3ED8"/>
    <w:rsid w:val="002E7708"/>
    <w:rsid w:val="002F059C"/>
    <w:rsid w:val="002F06FF"/>
    <w:rsid w:val="002F28A3"/>
    <w:rsid w:val="002F2ED5"/>
    <w:rsid w:val="002F34C8"/>
    <w:rsid w:val="002F7398"/>
    <w:rsid w:val="00300287"/>
    <w:rsid w:val="0030073A"/>
    <w:rsid w:val="0030213C"/>
    <w:rsid w:val="0030240A"/>
    <w:rsid w:val="00303355"/>
    <w:rsid w:val="00305F8C"/>
    <w:rsid w:val="00305FC0"/>
    <w:rsid w:val="00310FA8"/>
    <w:rsid w:val="00311606"/>
    <w:rsid w:val="00312817"/>
    <w:rsid w:val="0031354E"/>
    <w:rsid w:val="0031657F"/>
    <w:rsid w:val="003176E8"/>
    <w:rsid w:val="00317BEF"/>
    <w:rsid w:val="003206C6"/>
    <w:rsid w:val="00320859"/>
    <w:rsid w:val="003247BD"/>
    <w:rsid w:val="003262DE"/>
    <w:rsid w:val="00326673"/>
    <w:rsid w:val="00330D80"/>
    <w:rsid w:val="00331860"/>
    <w:rsid w:val="00332B89"/>
    <w:rsid w:val="003336F7"/>
    <w:rsid w:val="00333C9A"/>
    <w:rsid w:val="00335319"/>
    <w:rsid w:val="00335614"/>
    <w:rsid w:val="0034029F"/>
    <w:rsid w:val="00341C28"/>
    <w:rsid w:val="00342C72"/>
    <w:rsid w:val="00342DD1"/>
    <w:rsid w:val="0034412B"/>
    <w:rsid w:val="003476AD"/>
    <w:rsid w:val="003506AC"/>
    <w:rsid w:val="00350E25"/>
    <w:rsid w:val="00353CC9"/>
    <w:rsid w:val="003567D6"/>
    <w:rsid w:val="00366551"/>
    <w:rsid w:val="003676F4"/>
    <w:rsid w:val="00370CFE"/>
    <w:rsid w:val="0037144A"/>
    <w:rsid w:val="00372953"/>
    <w:rsid w:val="00372EA5"/>
    <w:rsid w:val="00373FC1"/>
    <w:rsid w:val="00376E3A"/>
    <w:rsid w:val="003771A6"/>
    <w:rsid w:val="003779E0"/>
    <w:rsid w:val="00377AD2"/>
    <w:rsid w:val="00377EF5"/>
    <w:rsid w:val="00381B8A"/>
    <w:rsid w:val="00382AA2"/>
    <w:rsid w:val="00387AB6"/>
    <w:rsid w:val="003904D9"/>
    <w:rsid w:val="00392C47"/>
    <w:rsid w:val="00392E68"/>
    <w:rsid w:val="00393C47"/>
    <w:rsid w:val="00394F60"/>
    <w:rsid w:val="00395E3C"/>
    <w:rsid w:val="003A12BD"/>
    <w:rsid w:val="003A1C62"/>
    <w:rsid w:val="003A329E"/>
    <w:rsid w:val="003A6E9D"/>
    <w:rsid w:val="003B45C4"/>
    <w:rsid w:val="003B4968"/>
    <w:rsid w:val="003B6973"/>
    <w:rsid w:val="003C24B6"/>
    <w:rsid w:val="003C3BFE"/>
    <w:rsid w:val="003C54CC"/>
    <w:rsid w:val="003C7946"/>
    <w:rsid w:val="003D27BC"/>
    <w:rsid w:val="003D312A"/>
    <w:rsid w:val="003D48C0"/>
    <w:rsid w:val="003F1E5F"/>
    <w:rsid w:val="003F305B"/>
    <w:rsid w:val="003F456E"/>
    <w:rsid w:val="003F6467"/>
    <w:rsid w:val="003F76FA"/>
    <w:rsid w:val="0040003E"/>
    <w:rsid w:val="0040144C"/>
    <w:rsid w:val="00401F38"/>
    <w:rsid w:val="00403548"/>
    <w:rsid w:val="00405822"/>
    <w:rsid w:val="0040596A"/>
    <w:rsid w:val="00407AD7"/>
    <w:rsid w:val="00407E85"/>
    <w:rsid w:val="00410AAF"/>
    <w:rsid w:val="004122A3"/>
    <w:rsid w:val="004148F1"/>
    <w:rsid w:val="00414F5B"/>
    <w:rsid w:val="0042093C"/>
    <w:rsid w:val="0042151F"/>
    <w:rsid w:val="00423D8E"/>
    <w:rsid w:val="00436BB0"/>
    <w:rsid w:val="004372BC"/>
    <w:rsid w:val="0044142E"/>
    <w:rsid w:val="0044156F"/>
    <w:rsid w:val="00444C27"/>
    <w:rsid w:val="00445BAE"/>
    <w:rsid w:val="004501DB"/>
    <w:rsid w:val="00451067"/>
    <w:rsid w:val="004521A1"/>
    <w:rsid w:val="00453245"/>
    <w:rsid w:val="004569E5"/>
    <w:rsid w:val="00460267"/>
    <w:rsid w:val="00460935"/>
    <w:rsid w:val="0046153B"/>
    <w:rsid w:val="004618D3"/>
    <w:rsid w:val="004629C5"/>
    <w:rsid w:val="00464B6A"/>
    <w:rsid w:val="004662EC"/>
    <w:rsid w:val="004708FF"/>
    <w:rsid w:val="00472E8C"/>
    <w:rsid w:val="004730ED"/>
    <w:rsid w:val="00474761"/>
    <w:rsid w:val="0047753E"/>
    <w:rsid w:val="00481320"/>
    <w:rsid w:val="0048199D"/>
    <w:rsid w:val="00482C71"/>
    <w:rsid w:val="0048504D"/>
    <w:rsid w:val="004914B8"/>
    <w:rsid w:val="0049208B"/>
    <w:rsid w:val="00494A84"/>
    <w:rsid w:val="00494EE9"/>
    <w:rsid w:val="004961C1"/>
    <w:rsid w:val="004A1FBD"/>
    <w:rsid w:val="004A3D51"/>
    <w:rsid w:val="004B0571"/>
    <w:rsid w:val="004B2D98"/>
    <w:rsid w:val="004B39B6"/>
    <w:rsid w:val="004B41E4"/>
    <w:rsid w:val="004B4AF4"/>
    <w:rsid w:val="004B4FAD"/>
    <w:rsid w:val="004B67C6"/>
    <w:rsid w:val="004B7115"/>
    <w:rsid w:val="004C4C5A"/>
    <w:rsid w:val="004D0B93"/>
    <w:rsid w:val="004D2627"/>
    <w:rsid w:val="004D33E2"/>
    <w:rsid w:val="004D52F4"/>
    <w:rsid w:val="004D6059"/>
    <w:rsid w:val="004D61C9"/>
    <w:rsid w:val="004D7FC8"/>
    <w:rsid w:val="004E1194"/>
    <w:rsid w:val="004E1F32"/>
    <w:rsid w:val="004E4BC9"/>
    <w:rsid w:val="004E5D60"/>
    <w:rsid w:val="004F049F"/>
    <w:rsid w:val="004F0769"/>
    <w:rsid w:val="004F3B43"/>
    <w:rsid w:val="004F5D16"/>
    <w:rsid w:val="004F5F95"/>
    <w:rsid w:val="004F6C67"/>
    <w:rsid w:val="00500D3C"/>
    <w:rsid w:val="00501845"/>
    <w:rsid w:val="00503554"/>
    <w:rsid w:val="0050588A"/>
    <w:rsid w:val="005061EC"/>
    <w:rsid w:val="00506590"/>
    <w:rsid w:val="00512270"/>
    <w:rsid w:val="00513C05"/>
    <w:rsid w:val="00516E8C"/>
    <w:rsid w:val="0051726F"/>
    <w:rsid w:val="005173D8"/>
    <w:rsid w:val="005179C0"/>
    <w:rsid w:val="0052046E"/>
    <w:rsid w:val="0052079E"/>
    <w:rsid w:val="0052170B"/>
    <w:rsid w:val="0053199B"/>
    <w:rsid w:val="00531ACF"/>
    <w:rsid w:val="005320A1"/>
    <w:rsid w:val="0053239E"/>
    <w:rsid w:val="005328E7"/>
    <w:rsid w:val="00532D7B"/>
    <w:rsid w:val="00536084"/>
    <w:rsid w:val="00540848"/>
    <w:rsid w:val="005438FA"/>
    <w:rsid w:val="00543BA0"/>
    <w:rsid w:val="00545374"/>
    <w:rsid w:val="00546917"/>
    <w:rsid w:val="0056242A"/>
    <w:rsid w:val="00565DA9"/>
    <w:rsid w:val="00565DD2"/>
    <w:rsid w:val="00570B80"/>
    <w:rsid w:val="00574FA7"/>
    <w:rsid w:val="0057626B"/>
    <w:rsid w:val="0057656D"/>
    <w:rsid w:val="00576ACB"/>
    <w:rsid w:val="0058149A"/>
    <w:rsid w:val="005848F6"/>
    <w:rsid w:val="00584F13"/>
    <w:rsid w:val="00587B18"/>
    <w:rsid w:val="0059002C"/>
    <w:rsid w:val="00592222"/>
    <w:rsid w:val="005923EF"/>
    <w:rsid w:val="00592EB0"/>
    <w:rsid w:val="005946A5"/>
    <w:rsid w:val="005952B2"/>
    <w:rsid w:val="00597A95"/>
    <w:rsid w:val="00597D5D"/>
    <w:rsid w:val="005A2279"/>
    <w:rsid w:val="005B0126"/>
    <w:rsid w:val="005B0B0A"/>
    <w:rsid w:val="005B33D3"/>
    <w:rsid w:val="005B594D"/>
    <w:rsid w:val="005B69A4"/>
    <w:rsid w:val="005B7492"/>
    <w:rsid w:val="005C0A9D"/>
    <w:rsid w:val="005C1793"/>
    <w:rsid w:val="005C4C5B"/>
    <w:rsid w:val="005D0A1E"/>
    <w:rsid w:val="005D1060"/>
    <w:rsid w:val="005D53D3"/>
    <w:rsid w:val="005D7D89"/>
    <w:rsid w:val="005E063D"/>
    <w:rsid w:val="005E2AEB"/>
    <w:rsid w:val="005E571F"/>
    <w:rsid w:val="005E7026"/>
    <w:rsid w:val="005E7C09"/>
    <w:rsid w:val="005F3279"/>
    <w:rsid w:val="005F33AC"/>
    <w:rsid w:val="005F3B09"/>
    <w:rsid w:val="005F3E23"/>
    <w:rsid w:val="005F68A2"/>
    <w:rsid w:val="005F6C97"/>
    <w:rsid w:val="006002E9"/>
    <w:rsid w:val="00602355"/>
    <w:rsid w:val="00602B85"/>
    <w:rsid w:val="00603CDF"/>
    <w:rsid w:val="00605ED4"/>
    <w:rsid w:val="006072B6"/>
    <w:rsid w:val="00612FD6"/>
    <w:rsid w:val="00614614"/>
    <w:rsid w:val="00614E00"/>
    <w:rsid w:val="00615488"/>
    <w:rsid w:val="0061660B"/>
    <w:rsid w:val="00617937"/>
    <w:rsid w:val="006252C6"/>
    <w:rsid w:val="0062749A"/>
    <w:rsid w:val="00630759"/>
    <w:rsid w:val="00631660"/>
    <w:rsid w:val="006316B0"/>
    <w:rsid w:val="00632858"/>
    <w:rsid w:val="00637F94"/>
    <w:rsid w:val="0064154C"/>
    <w:rsid w:val="00642C7A"/>
    <w:rsid w:val="00644D90"/>
    <w:rsid w:val="00645F38"/>
    <w:rsid w:val="006466EB"/>
    <w:rsid w:val="00647AB1"/>
    <w:rsid w:val="0065133B"/>
    <w:rsid w:val="00652F8A"/>
    <w:rsid w:val="00653582"/>
    <w:rsid w:val="006572CF"/>
    <w:rsid w:val="00662138"/>
    <w:rsid w:val="00662EE6"/>
    <w:rsid w:val="006634AA"/>
    <w:rsid w:val="00664F18"/>
    <w:rsid w:val="00665CE7"/>
    <w:rsid w:val="0066682A"/>
    <w:rsid w:val="00671B3F"/>
    <w:rsid w:val="00674833"/>
    <w:rsid w:val="00676091"/>
    <w:rsid w:val="00680BC3"/>
    <w:rsid w:val="00681E3F"/>
    <w:rsid w:val="00683801"/>
    <w:rsid w:val="00686D0C"/>
    <w:rsid w:val="00687238"/>
    <w:rsid w:val="00690AA9"/>
    <w:rsid w:val="0069211F"/>
    <w:rsid w:val="00693BBC"/>
    <w:rsid w:val="00693CE4"/>
    <w:rsid w:val="00694335"/>
    <w:rsid w:val="0069691E"/>
    <w:rsid w:val="006A3F85"/>
    <w:rsid w:val="006A6F39"/>
    <w:rsid w:val="006A7FB9"/>
    <w:rsid w:val="006B292D"/>
    <w:rsid w:val="006B68F4"/>
    <w:rsid w:val="006B7330"/>
    <w:rsid w:val="006C3C4E"/>
    <w:rsid w:val="006C4CF4"/>
    <w:rsid w:val="006C770B"/>
    <w:rsid w:val="006D04B0"/>
    <w:rsid w:val="006D4E38"/>
    <w:rsid w:val="006D7BD0"/>
    <w:rsid w:val="006E3200"/>
    <w:rsid w:val="006E38DA"/>
    <w:rsid w:val="006E6D72"/>
    <w:rsid w:val="006E7F8A"/>
    <w:rsid w:val="006F3AE0"/>
    <w:rsid w:val="006F5661"/>
    <w:rsid w:val="00704FE3"/>
    <w:rsid w:val="00707DD9"/>
    <w:rsid w:val="00711A36"/>
    <w:rsid w:val="007126FD"/>
    <w:rsid w:val="0071330E"/>
    <w:rsid w:val="00715B49"/>
    <w:rsid w:val="00715EB9"/>
    <w:rsid w:val="00720FB6"/>
    <w:rsid w:val="0072412A"/>
    <w:rsid w:val="00724C33"/>
    <w:rsid w:val="0073164F"/>
    <w:rsid w:val="007363EE"/>
    <w:rsid w:val="00737385"/>
    <w:rsid w:val="00741362"/>
    <w:rsid w:val="007431A9"/>
    <w:rsid w:val="00744DF9"/>
    <w:rsid w:val="0075471F"/>
    <w:rsid w:val="00756178"/>
    <w:rsid w:val="007576BE"/>
    <w:rsid w:val="00761B42"/>
    <w:rsid w:val="0076542A"/>
    <w:rsid w:val="00767BE3"/>
    <w:rsid w:val="00767F3C"/>
    <w:rsid w:val="0077226C"/>
    <w:rsid w:val="007811E3"/>
    <w:rsid w:val="00781952"/>
    <w:rsid w:val="00783037"/>
    <w:rsid w:val="00783B13"/>
    <w:rsid w:val="00785BA4"/>
    <w:rsid w:val="007864DF"/>
    <w:rsid w:val="0078749F"/>
    <w:rsid w:val="00787736"/>
    <w:rsid w:val="00790F96"/>
    <w:rsid w:val="00791D68"/>
    <w:rsid w:val="007B0C02"/>
    <w:rsid w:val="007B3445"/>
    <w:rsid w:val="007B5026"/>
    <w:rsid w:val="007C6322"/>
    <w:rsid w:val="007D124A"/>
    <w:rsid w:val="007D1322"/>
    <w:rsid w:val="007D2D8A"/>
    <w:rsid w:val="007D39CD"/>
    <w:rsid w:val="007D402B"/>
    <w:rsid w:val="007D6B2E"/>
    <w:rsid w:val="007E1056"/>
    <w:rsid w:val="007E140D"/>
    <w:rsid w:val="007E2F17"/>
    <w:rsid w:val="007E329A"/>
    <w:rsid w:val="007E383E"/>
    <w:rsid w:val="007F3B42"/>
    <w:rsid w:val="00802546"/>
    <w:rsid w:val="00803A15"/>
    <w:rsid w:val="008051F2"/>
    <w:rsid w:val="00806BBC"/>
    <w:rsid w:val="00810D19"/>
    <w:rsid w:val="00814498"/>
    <w:rsid w:val="00814BDA"/>
    <w:rsid w:val="008152AA"/>
    <w:rsid w:val="0081685C"/>
    <w:rsid w:val="00820B6D"/>
    <w:rsid w:val="00823F29"/>
    <w:rsid w:val="00832303"/>
    <w:rsid w:val="0083507A"/>
    <w:rsid w:val="008354B6"/>
    <w:rsid w:val="00837A92"/>
    <w:rsid w:val="00842F2D"/>
    <w:rsid w:val="0084466A"/>
    <w:rsid w:val="00845AB9"/>
    <w:rsid w:val="00846203"/>
    <w:rsid w:val="0084656A"/>
    <w:rsid w:val="0084709C"/>
    <w:rsid w:val="00847934"/>
    <w:rsid w:val="00850882"/>
    <w:rsid w:val="008522EB"/>
    <w:rsid w:val="00855D32"/>
    <w:rsid w:val="008579C9"/>
    <w:rsid w:val="008625F8"/>
    <w:rsid w:val="00866BFC"/>
    <w:rsid w:val="0087262B"/>
    <w:rsid w:val="00875008"/>
    <w:rsid w:val="008773B5"/>
    <w:rsid w:val="00881A49"/>
    <w:rsid w:val="00883451"/>
    <w:rsid w:val="00890804"/>
    <w:rsid w:val="00890EE4"/>
    <w:rsid w:val="00891E54"/>
    <w:rsid w:val="00893E62"/>
    <w:rsid w:val="00894BA7"/>
    <w:rsid w:val="00895039"/>
    <w:rsid w:val="00895BD9"/>
    <w:rsid w:val="008974B8"/>
    <w:rsid w:val="00897904"/>
    <w:rsid w:val="008A1BDB"/>
    <w:rsid w:val="008A210C"/>
    <w:rsid w:val="008A3044"/>
    <w:rsid w:val="008A3677"/>
    <w:rsid w:val="008A4435"/>
    <w:rsid w:val="008A47CD"/>
    <w:rsid w:val="008A5F6B"/>
    <w:rsid w:val="008B34A4"/>
    <w:rsid w:val="008B6A7B"/>
    <w:rsid w:val="008B7A73"/>
    <w:rsid w:val="008B7DE4"/>
    <w:rsid w:val="008C0275"/>
    <w:rsid w:val="008C2478"/>
    <w:rsid w:val="008C32CB"/>
    <w:rsid w:val="008C6042"/>
    <w:rsid w:val="008D03BB"/>
    <w:rsid w:val="008D15CC"/>
    <w:rsid w:val="008D739F"/>
    <w:rsid w:val="008E1110"/>
    <w:rsid w:val="008E11EC"/>
    <w:rsid w:val="008E5AE2"/>
    <w:rsid w:val="008E7F50"/>
    <w:rsid w:val="008F3F2E"/>
    <w:rsid w:val="008F42B2"/>
    <w:rsid w:val="008F7C14"/>
    <w:rsid w:val="00903F79"/>
    <w:rsid w:val="00906825"/>
    <w:rsid w:val="00907518"/>
    <w:rsid w:val="00911055"/>
    <w:rsid w:val="0091108E"/>
    <w:rsid w:val="0091150D"/>
    <w:rsid w:val="009123C5"/>
    <w:rsid w:val="0091399B"/>
    <w:rsid w:val="00914B37"/>
    <w:rsid w:val="009159EF"/>
    <w:rsid w:val="00920207"/>
    <w:rsid w:val="00921631"/>
    <w:rsid w:val="009229EC"/>
    <w:rsid w:val="00922B50"/>
    <w:rsid w:val="009233FF"/>
    <w:rsid w:val="009303AD"/>
    <w:rsid w:val="00930C16"/>
    <w:rsid w:val="00934253"/>
    <w:rsid w:val="00934FDF"/>
    <w:rsid w:val="00937B33"/>
    <w:rsid w:val="009409C6"/>
    <w:rsid w:val="00941465"/>
    <w:rsid w:val="00942950"/>
    <w:rsid w:val="00943450"/>
    <w:rsid w:val="00950678"/>
    <w:rsid w:val="009544C5"/>
    <w:rsid w:val="00955502"/>
    <w:rsid w:val="00961AA5"/>
    <w:rsid w:val="009637FC"/>
    <w:rsid w:val="00965502"/>
    <w:rsid w:val="00966BB7"/>
    <w:rsid w:val="009703A0"/>
    <w:rsid w:val="00971AE1"/>
    <w:rsid w:val="009761CA"/>
    <w:rsid w:val="0097647B"/>
    <w:rsid w:val="00980BF3"/>
    <w:rsid w:val="009842C8"/>
    <w:rsid w:val="00985785"/>
    <w:rsid w:val="00987240"/>
    <w:rsid w:val="00993A06"/>
    <w:rsid w:val="00993E0B"/>
    <w:rsid w:val="00994ADB"/>
    <w:rsid w:val="009960F0"/>
    <w:rsid w:val="00997B62"/>
    <w:rsid w:val="009A1E7A"/>
    <w:rsid w:val="009A72F4"/>
    <w:rsid w:val="009B2645"/>
    <w:rsid w:val="009B297E"/>
    <w:rsid w:val="009B4C00"/>
    <w:rsid w:val="009B6B32"/>
    <w:rsid w:val="009B7F8A"/>
    <w:rsid w:val="009C0432"/>
    <w:rsid w:val="009C2C69"/>
    <w:rsid w:val="009C706F"/>
    <w:rsid w:val="009C799B"/>
    <w:rsid w:val="009C7FF2"/>
    <w:rsid w:val="009D1491"/>
    <w:rsid w:val="009D184D"/>
    <w:rsid w:val="009D300D"/>
    <w:rsid w:val="009D4485"/>
    <w:rsid w:val="009D4AD2"/>
    <w:rsid w:val="009E06C6"/>
    <w:rsid w:val="009E5AFE"/>
    <w:rsid w:val="009F02C7"/>
    <w:rsid w:val="009F3CA7"/>
    <w:rsid w:val="009F4D3C"/>
    <w:rsid w:val="009F663B"/>
    <w:rsid w:val="00A01E31"/>
    <w:rsid w:val="00A033C4"/>
    <w:rsid w:val="00A04187"/>
    <w:rsid w:val="00A061EF"/>
    <w:rsid w:val="00A06A6E"/>
    <w:rsid w:val="00A12476"/>
    <w:rsid w:val="00A15C8A"/>
    <w:rsid w:val="00A1608F"/>
    <w:rsid w:val="00A26712"/>
    <w:rsid w:val="00A30ABC"/>
    <w:rsid w:val="00A324E9"/>
    <w:rsid w:val="00A33A16"/>
    <w:rsid w:val="00A33B2C"/>
    <w:rsid w:val="00A35115"/>
    <w:rsid w:val="00A36806"/>
    <w:rsid w:val="00A42070"/>
    <w:rsid w:val="00A4221E"/>
    <w:rsid w:val="00A43510"/>
    <w:rsid w:val="00A4504A"/>
    <w:rsid w:val="00A45452"/>
    <w:rsid w:val="00A51EC4"/>
    <w:rsid w:val="00A56527"/>
    <w:rsid w:val="00A6106F"/>
    <w:rsid w:val="00A62788"/>
    <w:rsid w:val="00A630BE"/>
    <w:rsid w:val="00A67EBD"/>
    <w:rsid w:val="00A7017D"/>
    <w:rsid w:val="00A72314"/>
    <w:rsid w:val="00A765A6"/>
    <w:rsid w:val="00A85D9D"/>
    <w:rsid w:val="00A92872"/>
    <w:rsid w:val="00A957C4"/>
    <w:rsid w:val="00A96519"/>
    <w:rsid w:val="00AA0CAD"/>
    <w:rsid w:val="00AA1748"/>
    <w:rsid w:val="00AA2587"/>
    <w:rsid w:val="00AA5429"/>
    <w:rsid w:val="00AA6BC6"/>
    <w:rsid w:val="00AA7CEA"/>
    <w:rsid w:val="00AA7F3D"/>
    <w:rsid w:val="00AB20AF"/>
    <w:rsid w:val="00AB426F"/>
    <w:rsid w:val="00AC0394"/>
    <w:rsid w:val="00AC0CCE"/>
    <w:rsid w:val="00AC4163"/>
    <w:rsid w:val="00AC573F"/>
    <w:rsid w:val="00AD1BB7"/>
    <w:rsid w:val="00AD2013"/>
    <w:rsid w:val="00AD6685"/>
    <w:rsid w:val="00AE11E4"/>
    <w:rsid w:val="00AE2071"/>
    <w:rsid w:val="00AE2E8E"/>
    <w:rsid w:val="00AE3ADF"/>
    <w:rsid w:val="00AE6BC8"/>
    <w:rsid w:val="00AF5F05"/>
    <w:rsid w:val="00AF5F20"/>
    <w:rsid w:val="00AF7090"/>
    <w:rsid w:val="00B0120E"/>
    <w:rsid w:val="00B0226B"/>
    <w:rsid w:val="00B02E04"/>
    <w:rsid w:val="00B06956"/>
    <w:rsid w:val="00B07D0C"/>
    <w:rsid w:val="00B10266"/>
    <w:rsid w:val="00B1026F"/>
    <w:rsid w:val="00B12575"/>
    <w:rsid w:val="00B12C96"/>
    <w:rsid w:val="00B13D18"/>
    <w:rsid w:val="00B1407D"/>
    <w:rsid w:val="00B15623"/>
    <w:rsid w:val="00B161C0"/>
    <w:rsid w:val="00B17833"/>
    <w:rsid w:val="00B32BCC"/>
    <w:rsid w:val="00B32CCD"/>
    <w:rsid w:val="00B3391C"/>
    <w:rsid w:val="00B36A00"/>
    <w:rsid w:val="00B377D8"/>
    <w:rsid w:val="00B45E16"/>
    <w:rsid w:val="00B460B8"/>
    <w:rsid w:val="00B515CD"/>
    <w:rsid w:val="00B51703"/>
    <w:rsid w:val="00B528AC"/>
    <w:rsid w:val="00B532E9"/>
    <w:rsid w:val="00B56188"/>
    <w:rsid w:val="00B61B28"/>
    <w:rsid w:val="00B64401"/>
    <w:rsid w:val="00B66D11"/>
    <w:rsid w:val="00B6778A"/>
    <w:rsid w:val="00B67F32"/>
    <w:rsid w:val="00B70186"/>
    <w:rsid w:val="00B70A95"/>
    <w:rsid w:val="00B70E94"/>
    <w:rsid w:val="00B713A9"/>
    <w:rsid w:val="00B71AAB"/>
    <w:rsid w:val="00B71DDB"/>
    <w:rsid w:val="00B7244B"/>
    <w:rsid w:val="00B744BF"/>
    <w:rsid w:val="00B77941"/>
    <w:rsid w:val="00B81512"/>
    <w:rsid w:val="00B82EBB"/>
    <w:rsid w:val="00B872FE"/>
    <w:rsid w:val="00B90B0C"/>
    <w:rsid w:val="00B93285"/>
    <w:rsid w:val="00B93F69"/>
    <w:rsid w:val="00BA0049"/>
    <w:rsid w:val="00BA0D98"/>
    <w:rsid w:val="00BA155E"/>
    <w:rsid w:val="00BA1F4B"/>
    <w:rsid w:val="00BA33F0"/>
    <w:rsid w:val="00BB526A"/>
    <w:rsid w:val="00BB672E"/>
    <w:rsid w:val="00BB71FE"/>
    <w:rsid w:val="00BC02F8"/>
    <w:rsid w:val="00BC08D5"/>
    <w:rsid w:val="00BC6F61"/>
    <w:rsid w:val="00BD04DB"/>
    <w:rsid w:val="00BD41AE"/>
    <w:rsid w:val="00BD4893"/>
    <w:rsid w:val="00BE3143"/>
    <w:rsid w:val="00BE6688"/>
    <w:rsid w:val="00BE7C78"/>
    <w:rsid w:val="00BF2E60"/>
    <w:rsid w:val="00BF4A5A"/>
    <w:rsid w:val="00BF5B6C"/>
    <w:rsid w:val="00C017BA"/>
    <w:rsid w:val="00C01B3C"/>
    <w:rsid w:val="00C024EC"/>
    <w:rsid w:val="00C03472"/>
    <w:rsid w:val="00C05B47"/>
    <w:rsid w:val="00C05D78"/>
    <w:rsid w:val="00C11D10"/>
    <w:rsid w:val="00C13C74"/>
    <w:rsid w:val="00C14925"/>
    <w:rsid w:val="00C15B5B"/>
    <w:rsid w:val="00C16625"/>
    <w:rsid w:val="00C17233"/>
    <w:rsid w:val="00C178BF"/>
    <w:rsid w:val="00C20A1E"/>
    <w:rsid w:val="00C24DE6"/>
    <w:rsid w:val="00C25854"/>
    <w:rsid w:val="00C300C4"/>
    <w:rsid w:val="00C33EC7"/>
    <w:rsid w:val="00C3505D"/>
    <w:rsid w:val="00C3596F"/>
    <w:rsid w:val="00C35A7C"/>
    <w:rsid w:val="00C36626"/>
    <w:rsid w:val="00C402B9"/>
    <w:rsid w:val="00C43831"/>
    <w:rsid w:val="00C4414D"/>
    <w:rsid w:val="00C474DB"/>
    <w:rsid w:val="00C50DC7"/>
    <w:rsid w:val="00C54D1C"/>
    <w:rsid w:val="00C55741"/>
    <w:rsid w:val="00C5606E"/>
    <w:rsid w:val="00C562C4"/>
    <w:rsid w:val="00C57904"/>
    <w:rsid w:val="00C57D55"/>
    <w:rsid w:val="00C57F59"/>
    <w:rsid w:val="00C60A62"/>
    <w:rsid w:val="00C638FB"/>
    <w:rsid w:val="00C65D60"/>
    <w:rsid w:val="00C66EBB"/>
    <w:rsid w:val="00C738F8"/>
    <w:rsid w:val="00C73D27"/>
    <w:rsid w:val="00C77357"/>
    <w:rsid w:val="00C868CE"/>
    <w:rsid w:val="00C868DD"/>
    <w:rsid w:val="00C8794F"/>
    <w:rsid w:val="00C90375"/>
    <w:rsid w:val="00C91905"/>
    <w:rsid w:val="00CA12D6"/>
    <w:rsid w:val="00CA379F"/>
    <w:rsid w:val="00CA4E4F"/>
    <w:rsid w:val="00CA5F66"/>
    <w:rsid w:val="00CB0A43"/>
    <w:rsid w:val="00CB6552"/>
    <w:rsid w:val="00CC0B0B"/>
    <w:rsid w:val="00CC4140"/>
    <w:rsid w:val="00CC443D"/>
    <w:rsid w:val="00CE00B3"/>
    <w:rsid w:val="00CE1A50"/>
    <w:rsid w:val="00CF0ABD"/>
    <w:rsid w:val="00CF76F2"/>
    <w:rsid w:val="00D01903"/>
    <w:rsid w:val="00D020A3"/>
    <w:rsid w:val="00D065D5"/>
    <w:rsid w:val="00D07B10"/>
    <w:rsid w:val="00D07E25"/>
    <w:rsid w:val="00D07E2C"/>
    <w:rsid w:val="00D11728"/>
    <w:rsid w:val="00D15CB2"/>
    <w:rsid w:val="00D160C6"/>
    <w:rsid w:val="00D20C85"/>
    <w:rsid w:val="00D26C6A"/>
    <w:rsid w:val="00D30A08"/>
    <w:rsid w:val="00D31857"/>
    <w:rsid w:val="00D3476B"/>
    <w:rsid w:val="00D34F0B"/>
    <w:rsid w:val="00D357A4"/>
    <w:rsid w:val="00D35959"/>
    <w:rsid w:val="00D3663E"/>
    <w:rsid w:val="00D37D16"/>
    <w:rsid w:val="00D4266E"/>
    <w:rsid w:val="00D428D4"/>
    <w:rsid w:val="00D43C5D"/>
    <w:rsid w:val="00D44ED5"/>
    <w:rsid w:val="00D454F6"/>
    <w:rsid w:val="00D46A62"/>
    <w:rsid w:val="00D46F65"/>
    <w:rsid w:val="00D60F59"/>
    <w:rsid w:val="00D634F8"/>
    <w:rsid w:val="00D71731"/>
    <w:rsid w:val="00D71AE9"/>
    <w:rsid w:val="00D721C6"/>
    <w:rsid w:val="00D73CFC"/>
    <w:rsid w:val="00D74D2E"/>
    <w:rsid w:val="00D751D4"/>
    <w:rsid w:val="00D756AC"/>
    <w:rsid w:val="00D761A6"/>
    <w:rsid w:val="00D76ECB"/>
    <w:rsid w:val="00D7744D"/>
    <w:rsid w:val="00D8031C"/>
    <w:rsid w:val="00D823D7"/>
    <w:rsid w:val="00D83AE6"/>
    <w:rsid w:val="00D83B01"/>
    <w:rsid w:val="00D85D34"/>
    <w:rsid w:val="00D90C5E"/>
    <w:rsid w:val="00D929DF"/>
    <w:rsid w:val="00D930A5"/>
    <w:rsid w:val="00D9613A"/>
    <w:rsid w:val="00D972E6"/>
    <w:rsid w:val="00DA15B8"/>
    <w:rsid w:val="00DA2D21"/>
    <w:rsid w:val="00DA32EB"/>
    <w:rsid w:val="00DA43FD"/>
    <w:rsid w:val="00DA4AC1"/>
    <w:rsid w:val="00DA595A"/>
    <w:rsid w:val="00DA69E0"/>
    <w:rsid w:val="00DB017D"/>
    <w:rsid w:val="00DB5089"/>
    <w:rsid w:val="00DC1D4C"/>
    <w:rsid w:val="00DC2695"/>
    <w:rsid w:val="00DC5538"/>
    <w:rsid w:val="00DC5CAC"/>
    <w:rsid w:val="00DD11AA"/>
    <w:rsid w:val="00DD1DF3"/>
    <w:rsid w:val="00DD3490"/>
    <w:rsid w:val="00DD4BD4"/>
    <w:rsid w:val="00DD552B"/>
    <w:rsid w:val="00DD7646"/>
    <w:rsid w:val="00DD7746"/>
    <w:rsid w:val="00DE20B9"/>
    <w:rsid w:val="00DE3118"/>
    <w:rsid w:val="00DF48B3"/>
    <w:rsid w:val="00DF6743"/>
    <w:rsid w:val="00DF7BC3"/>
    <w:rsid w:val="00E00416"/>
    <w:rsid w:val="00E007E6"/>
    <w:rsid w:val="00E00EC2"/>
    <w:rsid w:val="00E01820"/>
    <w:rsid w:val="00E0458F"/>
    <w:rsid w:val="00E049D1"/>
    <w:rsid w:val="00E05A71"/>
    <w:rsid w:val="00E0757D"/>
    <w:rsid w:val="00E07B7A"/>
    <w:rsid w:val="00E11103"/>
    <w:rsid w:val="00E1294E"/>
    <w:rsid w:val="00E14D84"/>
    <w:rsid w:val="00E15518"/>
    <w:rsid w:val="00E21829"/>
    <w:rsid w:val="00E21FD6"/>
    <w:rsid w:val="00E22A70"/>
    <w:rsid w:val="00E27EEF"/>
    <w:rsid w:val="00E316A9"/>
    <w:rsid w:val="00E31747"/>
    <w:rsid w:val="00E36EF1"/>
    <w:rsid w:val="00E36F41"/>
    <w:rsid w:val="00E41357"/>
    <w:rsid w:val="00E42BBE"/>
    <w:rsid w:val="00E44BAA"/>
    <w:rsid w:val="00E4597F"/>
    <w:rsid w:val="00E462FC"/>
    <w:rsid w:val="00E479CE"/>
    <w:rsid w:val="00E47DD7"/>
    <w:rsid w:val="00E513DE"/>
    <w:rsid w:val="00E53030"/>
    <w:rsid w:val="00E540B2"/>
    <w:rsid w:val="00E57760"/>
    <w:rsid w:val="00E646FC"/>
    <w:rsid w:val="00E665CA"/>
    <w:rsid w:val="00E70D3C"/>
    <w:rsid w:val="00E76EC9"/>
    <w:rsid w:val="00E771BA"/>
    <w:rsid w:val="00E778B9"/>
    <w:rsid w:val="00E8312B"/>
    <w:rsid w:val="00E84140"/>
    <w:rsid w:val="00E844F3"/>
    <w:rsid w:val="00E87C76"/>
    <w:rsid w:val="00E95829"/>
    <w:rsid w:val="00E97FD9"/>
    <w:rsid w:val="00EA088D"/>
    <w:rsid w:val="00EA18EE"/>
    <w:rsid w:val="00EA1FF5"/>
    <w:rsid w:val="00EA37CB"/>
    <w:rsid w:val="00EB0F1C"/>
    <w:rsid w:val="00EB3715"/>
    <w:rsid w:val="00EB5C87"/>
    <w:rsid w:val="00EB64A1"/>
    <w:rsid w:val="00EB66C3"/>
    <w:rsid w:val="00EC1C11"/>
    <w:rsid w:val="00EC34F1"/>
    <w:rsid w:val="00EC3E36"/>
    <w:rsid w:val="00ED037B"/>
    <w:rsid w:val="00ED2ACC"/>
    <w:rsid w:val="00ED734A"/>
    <w:rsid w:val="00EE48DD"/>
    <w:rsid w:val="00EE5CC3"/>
    <w:rsid w:val="00EE7A1D"/>
    <w:rsid w:val="00EF21DD"/>
    <w:rsid w:val="00EF2B53"/>
    <w:rsid w:val="00EF7891"/>
    <w:rsid w:val="00F02F12"/>
    <w:rsid w:val="00F02FCF"/>
    <w:rsid w:val="00F06C46"/>
    <w:rsid w:val="00F07B9E"/>
    <w:rsid w:val="00F12621"/>
    <w:rsid w:val="00F16210"/>
    <w:rsid w:val="00F1632B"/>
    <w:rsid w:val="00F22D45"/>
    <w:rsid w:val="00F258CD"/>
    <w:rsid w:val="00F27C80"/>
    <w:rsid w:val="00F27E20"/>
    <w:rsid w:val="00F308CF"/>
    <w:rsid w:val="00F33C7C"/>
    <w:rsid w:val="00F35775"/>
    <w:rsid w:val="00F37290"/>
    <w:rsid w:val="00F40546"/>
    <w:rsid w:val="00F415DA"/>
    <w:rsid w:val="00F41C97"/>
    <w:rsid w:val="00F43324"/>
    <w:rsid w:val="00F450B7"/>
    <w:rsid w:val="00F45DB2"/>
    <w:rsid w:val="00F46785"/>
    <w:rsid w:val="00F46DAD"/>
    <w:rsid w:val="00F51792"/>
    <w:rsid w:val="00F5244E"/>
    <w:rsid w:val="00F53ADB"/>
    <w:rsid w:val="00F54297"/>
    <w:rsid w:val="00F56903"/>
    <w:rsid w:val="00F57968"/>
    <w:rsid w:val="00F639D9"/>
    <w:rsid w:val="00F649D0"/>
    <w:rsid w:val="00F756FA"/>
    <w:rsid w:val="00F77C17"/>
    <w:rsid w:val="00F805A9"/>
    <w:rsid w:val="00F828A8"/>
    <w:rsid w:val="00F83760"/>
    <w:rsid w:val="00F85B0A"/>
    <w:rsid w:val="00F86F78"/>
    <w:rsid w:val="00F927EE"/>
    <w:rsid w:val="00F94E03"/>
    <w:rsid w:val="00F95C10"/>
    <w:rsid w:val="00FA280A"/>
    <w:rsid w:val="00FA6252"/>
    <w:rsid w:val="00FB044F"/>
    <w:rsid w:val="00FB0C10"/>
    <w:rsid w:val="00FB18F2"/>
    <w:rsid w:val="00FB3FF5"/>
    <w:rsid w:val="00FB720D"/>
    <w:rsid w:val="00FC12D1"/>
    <w:rsid w:val="00FC5EE0"/>
    <w:rsid w:val="00FC7F2B"/>
    <w:rsid w:val="00FD0E32"/>
    <w:rsid w:val="00FD10D7"/>
    <w:rsid w:val="00FD5185"/>
    <w:rsid w:val="00FE09EB"/>
    <w:rsid w:val="00FE210D"/>
    <w:rsid w:val="00FE7730"/>
    <w:rsid w:val="00FF039A"/>
    <w:rsid w:val="00FF1945"/>
    <w:rsid w:val="00FF260D"/>
    <w:rsid w:val="00FF330A"/>
    <w:rsid w:val="00FF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590C6E0"/>
  <w15:docId w15:val="{02EE7AEA-15DD-4A42-B9AC-FAAE9C44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2C72"/>
    <w:rPr>
      <w:rFonts w:ascii="Times New Roman" w:hAnsi="Times New Roman"/>
      <w:sz w:val="22"/>
      <w:lang w:val="nb-NO" w:eastAsia="nb-NO"/>
    </w:rPr>
  </w:style>
  <w:style w:type="paragraph" w:styleId="Heading1">
    <w:name w:val="heading 1"/>
    <w:basedOn w:val="Normal"/>
    <w:next w:val="Normal"/>
    <w:qFormat/>
    <w:rsid w:val="00617937"/>
    <w:pPr>
      <w:keepNext/>
      <w:numPr>
        <w:numId w:val="1"/>
      </w:numPr>
      <w:spacing w:before="360"/>
      <w:ind w:left="357" w:hanging="357"/>
      <w:jc w:val="center"/>
      <w:outlineLvl w:val="0"/>
    </w:pPr>
    <w:rPr>
      <w:b/>
      <w:sz w:val="28"/>
    </w:rPr>
  </w:style>
  <w:style w:type="paragraph" w:styleId="Heading2">
    <w:name w:val="heading 2"/>
    <w:aliases w:val="Heading 1.1"/>
    <w:basedOn w:val="Heading1"/>
    <w:next w:val="Normal"/>
    <w:qFormat/>
    <w:rsid w:val="00342C72"/>
    <w:pPr>
      <w:ind w:left="4755" w:hanging="360"/>
      <w:outlineLvl w:val="1"/>
    </w:pPr>
    <w:rPr>
      <w:sz w:val="22"/>
    </w:rPr>
  </w:style>
  <w:style w:type="paragraph" w:styleId="Heading3">
    <w:name w:val="heading 3"/>
    <w:basedOn w:val="Heading1"/>
    <w:next w:val="Normal"/>
    <w:rsid w:val="00197873"/>
    <w:pPr>
      <w:outlineLvl w:val="2"/>
    </w:pPr>
    <w:rPr>
      <w:b w:val="0"/>
      <w:sz w:val="24"/>
    </w:rPr>
  </w:style>
  <w:style w:type="paragraph" w:styleId="Heading4">
    <w:name w:val="heading 4"/>
    <w:basedOn w:val="Normal"/>
    <w:next w:val="Normal"/>
    <w:rsid w:val="00013FB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7873"/>
    <w:pPr>
      <w:tabs>
        <w:tab w:val="center" w:pos="4819"/>
        <w:tab w:val="right" w:pos="9071"/>
      </w:tabs>
    </w:pPr>
  </w:style>
  <w:style w:type="paragraph" w:customStyle="1" w:styleId="BunntekstTN">
    <w:name w:val="Bunntekst TN"/>
    <w:basedOn w:val="Normal"/>
    <w:rsid w:val="00197873"/>
    <w:pPr>
      <w:tabs>
        <w:tab w:val="center" w:pos="4819"/>
        <w:tab w:val="right" w:pos="9071"/>
      </w:tabs>
    </w:pPr>
  </w:style>
  <w:style w:type="paragraph" w:styleId="Footer">
    <w:name w:val="footer"/>
    <w:basedOn w:val="Normal"/>
    <w:link w:val="FooterChar"/>
    <w:uiPriority w:val="99"/>
    <w:rsid w:val="00197873"/>
    <w:pPr>
      <w:tabs>
        <w:tab w:val="center" w:pos="4536"/>
        <w:tab w:val="right" w:pos="9072"/>
      </w:tabs>
    </w:pPr>
  </w:style>
  <w:style w:type="paragraph" w:customStyle="1" w:styleId="CaptionfooterTN">
    <w:name w:val="Caption footer TN"/>
    <w:basedOn w:val="Normal"/>
    <w:next w:val="BunntekstTN"/>
    <w:rsid w:val="00197873"/>
    <w:pPr>
      <w:keepNext/>
      <w:keepLines/>
      <w:spacing w:line="160" w:lineRule="exact"/>
    </w:pPr>
    <w:rPr>
      <w:rFonts w:ascii="Arial" w:hAnsi="Arial"/>
      <w:sz w:val="14"/>
    </w:rPr>
  </w:style>
  <w:style w:type="paragraph" w:customStyle="1" w:styleId="CaptionheaderTN">
    <w:name w:val="Caption header TN"/>
    <w:basedOn w:val="Normal"/>
    <w:next w:val="Normal"/>
    <w:rsid w:val="00197873"/>
    <w:pPr>
      <w:keepNext/>
      <w:keepLines/>
      <w:spacing w:line="160" w:lineRule="exact"/>
    </w:pPr>
    <w:rPr>
      <w:rFonts w:ascii="Arial" w:hAnsi="Arial"/>
      <w:sz w:val="14"/>
    </w:rPr>
  </w:style>
  <w:style w:type="paragraph" w:customStyle="1" w:styleId="Ledetekst">
    <w:name w:val="Ledetekst"/>
    <w:basedOn w:val="Normal"/>
    <w:next w:val="Normal"/>
    <w:rsid w:val="00197873"/>
    <w:pPr>
      <w:spacing w:before="240"/>
    </w:pPr>
    <w:rPr>
      <w:rFonts w:ascii="Arial" w:hAnsi="Arial"/>
      <w:sz w:val="14"/>
    </w:rPr>
  </w:style>
  <w:style w:type="paragraph" w:customStyle="1" w:styleId="CaptionheaderTN2">
    <w:name w:val="Caption header TN_2"/>
    <w:basedOn w:val="CaptionheaderTN"/>
    <w:next w:val="Normal"/>
    <w:rsid w:val="00197873"/>
    <w:pPr>
      <w:spacing w:before="120"/>
    </w:pPr>
  </w:style>
  <w:style w:type="paragraph" w:customStyle="1" w:styleId="FillinginheaderTN">
    <w:name w:val="Filling in header TN"/>
    <w:basedOn w:val="Normal"/>
    <w:rsid w:val="00197873"/>
  </w:style>
  <w:style w:type="paragraph" w:customStyle="1" w:styleId="FillinginheaderTN2">
    <w:name w:val="Filling in header TN_2"/>
    <w:basedOn w:val="FillinginheaderTN"/>
    <w:rsid w:val="00197873"/>
    <w:pPr>
      <w:spacing w:after="120"/>
    </w:pPr>
  </w:style>
  <w:style w:type="paragraph" w:customStyle="1" w:styleId="Fillinginheader2TN">
    <w:name w:val="Filling in header_2 TN"/>
    <w:basedOn w:val="Normal"/>
    <w:rsid w:val="00197873"/>
    <w:rPr>
      <w:sz w:val="20"/>
    </w:rPr>
  </w:style>
  <w:style w:type="paragraph" w:customStyle="1" w:styleId="TnDokType">
    <w:name w:val="Tn_DokType"/>
    <w:basedOn w:val="Header"/>
    <w:rsid w:val="00197873"/>
    <w:pPr>
      <w:tabs>
        <w:tab w:val="clear" w:pos="4819"/>
        <w:tab w:val="clear" w:pos="9071"/>
        <w:tab w:val="center" w:pos="4536"/>
        <w:tab w:val="right" w:pos="9072"/>
      </w:tabs>
    </w:pPr>
    <w:rPr>
      <w:rFonts w:ascii="Arial" w:hAnsi="Arial"/>
      <w:bCs/>
      <w:sz w:val="32"/>
    </w:rPr>
  </w:style>
  <w:style w:type="paragraph" w:customStyle="1" w:styleId="TnGradering">
    <w:name w:val="Tn_Gradering"/>
    <w:basedOn w:val="Header"/>
    <w:next w:val="Normal"/>
    <w:rsid w:val="00197873"/>
    <w:pPr>
      <w:spacing w:before="60"/>
    </w:pPr>
    <w:rPr>
      <w:b/>
      <w:bCs/>
    </w:rPr>
  </w:style>
  <w:style w:type="paragraph" w:styleId="BodyTextIndent">
    <w:name w:val="Body Text Indent"/>
    <w:basedOn w:val="Normal"/>
    <w:rsid w:val="00013FB7"/>
    <w:pPr>
      <w:autoSpaceDE w:val="0"/>
      <w:autoSpaceDN w:val="0"/>
      <w:adjustRightInd w:val="0"/>
      <w:ind w:left="709"/>
    </w:pPr>
    <w:rPr>
      <w:lang w:val="en-GB"/>
    </w:rPr>
  </w:style>
  <w:style w:type="paragraph" w:styleId="NormalWeb">
    <w:name w:val="Normal (Web)"/>
    <w:basedOn w:val="Normal"/>
    <w:uiPriority w:val="99"/>
    <w:rsid w:val="00013FB7"/>
    <w:pPr>
      <w:spacing w:before="100" w:beforeAutospacing="1" w:after="100" w:afterAutospacing="1"/>
    </w:pPr>
    <w:rPr>
      <w:szCs w:val="24"/>
      <w:lang w:val="en-US" w:eastAsia="ko-KR"/>
    </w:rPr>
  </w:style>
  <w:style w:type="paragraph" w:styleId="BalloonText">
    <w:name w:val="Balloon Text"/>
    <w:basedOn w:val="Normal"/>
    <w:semiHidden/>
    <w:rsid w:val="00D83B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7BEF"/>
    <w:pPr>
      <w:ind w:left="708"/>
    </w:pPr>
  </w:style>
  <w:style w:type="character" w:styleId="Hyperlink">
    <w:name w:val="Hyperlink"/>
    <w:basedOn w:val="DefaultParagraphFont"/>
    <w:uiPriority w:val="99"/>
    <w:rsid w:val="00CF76F2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rsid w:val="00C57F5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57F59"/>
    <w:rPr>
      <w:rFonts w:ascii="Tahoma" w:hAnsi="Tahoma" w:cs="Tahoma"/>
      <w:sz w:val="16"/>
      <w:szCs w:val="16"/>
      <w:lang w:val="nb-NO" w:eastAsia="nb-NO"/>
    </w:rPr>
  </w:style>
  <w:style w:type="character" w:customStyle="1" w:styleId="HeaderChar">
    <w:name w:val="Header Char"/>
    <w:basedOn w:val="DefaultParagraphFont"/>
    <w:link w:val="Header"/>
    <w:uiPriority w:val="99"/>
    <w:rsid w:val="002D75D0"/>
    <w:rPr>
      <w:rFonts w:ascii="Times New Roman" w:hAnsi="Times New Roman"/>
      <w:sz w:val="24"/>
      <w:lang w:val="nb-NO" w:eastAsia="nb-NO"/>
    </w:rPr>
  </w:style>
  <w:style w:type="character" w:customStyle="1" w:styleId="FooterChar">
    <w:name w:val="Footer Char"/>
    <w:basedOn w:val="DefaultParagraphFont"/>
    <w:link w:val="Footer"/>
    <w:uiPriority w:val="99"/>
    <w:rsid w:val="002D3677"/>
    <w:rPr>
      <w:rFonts w:ascii="Times New Roman" w:hAnsi="Times New Roman"/>
      <w:sz w:val="24"/>
      <w:lang w:val="nb-NO" w:eastAsia="nb-NO"/>
    </w:rPr>
  </w:style>
  <w:style w:type="character" w:styleId="CommentReference">
    <w:name w:val="annotation reference"/>
    <w:basedOn w:val="DefaultParagraphFont"/>
    <w:uiPriority w:val="99"/>
    <w:rsid w:val="00E21F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21FD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1FD6"/>
    <w:rPr>
      <w:rFonts w:ascii="Times New Roman" w:hAnsi="Times New Roman"/>
      <w:lang w:val="nb-NO"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E21F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21FD6"/>
    <w:rPr>
      <w:rFonts w:ascii="Times New Roman" w:hAnsi="Times New Roman"/>
      <w:b/>
      <w:bCs/>
      <w:lang w:val="nb-NO" w:eastAsia="nb-NO"/>
    </w:rPr>
  </w:style>
  <w:style w:type="paragraph" w:styleId="Revision">
    <w:name w:val="Revision"/>
    <w:hidden/>
    <w:uiPriority w:val="99"/>
    <w:semiHidden/>
    <w:rsid w:val="004D7FC8"/>
    <w:rPr>
      <w:rFonts w:ascii="Times New Roman" w:hAnsi="Times New Roman"/>
      <w:sz w:val="24"/>
      <w:lang w:val="nb-NO" w:eastAsia="nb-NO"/>
    </w:rPr>
  </w:style>
  <w:style w:type="table" w:styleId="TableGrid">
    <w:name w:val="Table Grid"/>
    <w:basedOn w:val="TableNormal"/>
    <w:rsid w:val="001B7F25"/>
    <w:rPr>
      <w:rFonts w:ascii="Times New Roman" w:hAnsi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NOTOC">
    <w:name w:val="H1 NOTOC"/>
    <w:basedOn w:val="Heading1"/>
    <w:rsid w:val="001B7F25"/>
    <w:pPr>
      <w:keepNext w:val="0"/>
      <w:spacing w:before="0" w:after="120"/>
      <w:ind w:left="4755" w:hanging="360"/>
    </w:pPr>
    <w:rPr>
      <w:rFonts w:ascii="Times New Roman Bold" w:hAnsi="Times New Roman Bold"/>
      <w:sz w:val="36"/>
      <w:szCs w:val="22"/>
      <w:lang w:val="lv-LV" w:eastAsia="en-US"/>
    </w:rPr>
  </w:style>
  <w:style w:type="table" w:styleId="Table3Deffects3">
    <w:name w:val="Table 3D effects 3"/>
    <w:basedOn w:val="TableNormal"/>
    <w:rsid w:val="007B0C0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B0C0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7B0C0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uiPriority w:val="39"/>
    <w:rsid w:val="007B0C02"/>
    <w:pPr>
      <w:tabs>
        <w:tab w:val="left" w:pos="454"/>
        <w:tab w:val="left" w:pos="964"/>
        <w:tab w:val="right" w:leader="dot" w:pos="9356"/>
      </w:tabs>
      <w:spacing w:after="240"/>
      <w:ind w:left="397"/>
    </w:pPr>
    <w:rPr>
      <w:b/>
      <w:bCs/>
      <w:noProof/>
      <w:lang w:val="lv-LV" w:eastAsia="en-US"/>
    </w:rPr>
  </w:style>
  <w:style w:type="paragraph" w:styleId="TOC1">
    <w:name w:val="toc 1"/>
    <w:basedOn w:val="Normal"/>
    <w:next w:val="Normal"/>
    <w:uiPriority w:val="39"/>
    <w:rsid w:val="007B0C02"/>
    <w:pPr>
      <w:tabs>
        <w:tab w:val="left" w:pos="397"/>
        <w:tab w:val="right" w:leader="dot" w:pos="9356"/>
      </w:tabs>
      <w:spacing w:after="120"/>
    </w:pPr>
    <w:rPr>
      <w:rFonts w:cs="Arial"/>
      <w:b/>
      <w:bCs/>
      <w:caps/>
      <w:szCs w:val="22"/>
      <w:lang w:val="lv-LV" w:eastAsia="en-US"/>
    </w:rPr>
  </w:style>
  <w:style w:type="paragraph" w:styleId="NoSpacing">
    <w:name w:val="No Spacing"/>
    <w:uiPriority w:val="1"/>
    <w:qFormat/>
    <w:rsid w:val="00392C47"/>
    <w:pPr>
      <w:jc w:val="both"/>
    </w:pPr>
    <w:rPr>
      <w:rFonts w:ascii="Times New Roman" w:hAnsi="Times New Roman"/>
      <w:sz w:val="22"/>
      <w:szCs w:val="22"/>
      <w:lang w:val="lv-LV"/>
    </w:rPr>
  </w:style>
  <w:style w:type="table" w:styleId="LightShading">
    <w:name w:val="Light Shading"/>
    <w:basedOn w:val="TableNormal"/>
    <w:uiPriority w:val="60"/>
    <w:rsid w:val="00B12C9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odyText">
    <w:name w:val="Body Text"/>
    <w:basedOn w:val="Normal"/>
    <w:link w:val="BodyTextChar"/>
    <w:rsid w:val="004F3B4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F3B43"/>
    <w:rPr>
      <w:rFonts w:ascii="Times New Roman" w:hAnsi="Times New Roman"/>
      <w:sz w:val="22"/>
      <w:lang w:val="nb-NO" w:eastAsia="nb-NO"/>
    </w:rPr>
  </w:style>
  <w:style w:type="paragraph" w:customStyle="1" w:styleId="Tableheading">
    <w:name w:val="Table heading"/>
    <w:basedOn w:val="Normal"/>
    <w:rsid w:val="004F3B43"/>
    <w:pPr>
      <w:spacing w:line="260" w:lineRule="atLeast"/>
    </w:pPr>
    <w:rPr>
      <w:rFonts w:ascii="Arial" w:hAnsi="Arial" w:cs="Arial"/>
      <w:b/>
      <w:sz w:val="20"/>
      <w:szCs w:val="24"/>
      <w:lang w:val="en-GB" w:eastAsia="en-US"/>
    </w:rPr>
  </w:style>
  <w:style w:type="paragraph" w:customStyle="1" w:styleId="TableText">
    <w:name w:val="Table Text"/>
    <w:basedOn w:val="Normal"/>
    <w:rsid w:val="004F3B43"/>
    <w:pPr>
      <w:keepLines/>
      <w:spacing w:line="260" w:lineRule="atLeast"/>
    </w:pPr>
    <w:rPr>
      <w:rFonts w:ascii="Arial" w:hAnsi="Arial" w:cs="Arial"/>
      <w:sz w:val="16"/>
      <w:szCs w:val="24"/>
      <w:lang w:val="en-GB" w:eastAsia="en-US"/>
    </w:rPr>
  </w:style>
  <w:style w:type="table" w:styleId="TableContemporary">
    <w:name w:val="Table Contemporary"/>
    <w:basedOn w:val="TableNormal"/>
    <w:rsid w:val="00F3577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List6">
    <w:name w:val="Table List 6"/>
    <w:basedOn w:val="TableNormal"/>
    <w:rsid w:val="00F3577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Classic1">
    <w:name w:val="Table Classic 1"/>
    <w:basedOn w:val="TableNormal"/>
    <w:rsid w:val="00310FA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v2132">
    <w:name w:val="tv2132"/>
    <w:basedOn w:val="Normal"/>
    <w:rsid w:val="00EB0F1C"/>
    <w:pPr>
      <w:spacing w:line="360" w:lineRule="auto"/>
      <w:ind w:firstLine="300"/>
    </w:pPr>
    <w:rPr>
      <w:color w:val="414142"/>
      <w:sz w:val="20"/>
      <w:lang w:val="lv-LV" w:eastAsia="lv-LV"/>
    </w:rPr>
  </w:style>
  <w:style w:type="character" w:customStyle="1" w:styleId="Normal1">
    <w:name w:val="Normal1"/>
    <w:basedOn w:val="DefaultParagraphFont"/>
    <w:rsid w:val="00C16625"/>
  </w:style>
  <w:style w:type="character" w:customStyle="1" w:styleId="uimargin1">
    <w:name w:val="uimargin1"/>
    <w:basedOn w:val="DefaultParagraphFont"/>
    <w:rsid w:val="008D03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513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8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08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70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02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938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883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139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174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8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65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11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26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83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514">
          <w:marLeft w:val="54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9357">
          <w:marLeft w:val="54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7306">
          <w:marLeft w:val="54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3942">
          <w:marLeft w:val="965"/>
          <w:marRight w:val="0"/>
          <w:marTop w:val="67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7873">
          <w:marLeft w:val="965"/>
          <w:marRight w:val="0"/>
          <w:marTop w:val="67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7618">
          <w:marLeft w:val="965"/>
          <w:marRight w:val="0"/>
          <w:marTop w:val="67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663">
          <w:marLeft w:val="965"/>
          <w:marRight w:val="0"/>
          <w:marTop w:val="67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778">
          <w:marLeft w:val="965"/>
          <w:marRight w:val="0"/>
          <w:marTop w:val="67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9420">
          <w:marLeft w:val="965"/>
          <w:marRight w:val="0"/>
          <w:marTop w:val="67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9319">
          <w:marLeft w:val="965"/>
          <w:marRight w:val="0"/>
          <w:marTop w:val="67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6724">
          <w:marLeft w:val="965"/>
          <w:marRight w:val="0"/>
          <w:marTop w:val="67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6943">
          <w:marLeft w:val="965"/>
          <w:marRight w:val="0"/>
          <w:marTop w:val="67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399">
          <w:marLeft w:val="965"/>
          <w:marRight w:val="0"/>
          <w:marTop w:val="67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341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536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8773">
          <w:marLeft w:val="54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9645">
          <w:marLeft w:val="54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2987">
          <w:marLeft w:val="54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5611">
          <w:marLeft w:val="54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5094">
          <w:marLeft w:val="54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8324">
          <w:marLeft w:val="54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5883">
          <w:marLeft w:val="54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064">
          <w:marLeft w:val="54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35947">
          <w:marLeft w:val="54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5153">
          <w:marLeft w:val="1166"/>
          <w:marRight w:val="0"/>
          <w:marTop w:val="67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9532">
          <w:marLeft w:val="547"/>
          <w:marRight w:val="0"/>
          <w:marTop w:val="8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3933">
          <w:marLeft w:val="547"/>
          <w:marRight w:val="0"/>
          <w:marTop w:val="8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0323">
          <w:marLeft w:val="547"/>
          <w:marRight w:val="0"/>
          <w:marTop w:val="8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1271">
          <w:marLeft w:val="1166"/>
          <w:marRight w:val="0"/>
          <w:marTop w:val="67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2610">
          <w:marLeft w:val="1166"/>
          <w:marRight w:val="0"/>
          <w:marTop w:val="67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0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0841">
          <w:marLeft w:val="547"/>
          <w:marRight w:val="0"/>
          <w:marTop w:val="8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4285">
          <w:marLeft w:val="547"/>
          <w:marRight w:val="0"/>
          <w:marTop w:val="8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5115">
          <w:marLeft w:val="547"/>
          <w:marRight w:val="0"/>
          <w:marTop w:val="8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624">
          <w:marLeft w:val="547"/>
          <w:marRight w:val="0"/>
          <w:marTop w:val="8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5198">
          <w:marLeft w:val="547"/>
          <w:marRight w:val="0"/>
          <w:marTop w:val="8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0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1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3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1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476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875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29348">
          <w:marLeft w:val="54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5369">
          <w:marLeft w:val="54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260">
          <w:marLeft w:val="54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5107">
          <w:marLeft w:val="1152"/>
          <w:marRight w:val="0"/>
          <w:marTop w:val="50"/>
          <w:marBottom w:val="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660">
          <w:marLeft w:val="432"/>
          <w:marRight w:val="0"/>
          <w:marTop w:val="50"/>
          <w:marBottom w:val="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7472">
          <w:marLeft w:val="432"/>
          <w:marRight w:val="0"/>
          <w:marTop w:val="50"/>
          <w:marBottom w:val="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390">
          <w:marLeft w:val="432"/>
          <w:marRight w:val="0"/>
          <w:marTop w:val="50"/>
          <w:marBottom w:val="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30552">
          <w:marLeft w:val="432"/>
          <w:marRight w:val="0"/>
          <w:marTop w:val="50"/>
          <w:marBottom w:val="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1622">
          <w:marLeft w:val="432"/>
          <w:marRight w:val="0"/>
          <w:marTop w:val="50"/>
          <w:marBottom w:val="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2827">
          <w:marLeft w:val="1152"/>
          <w:marRight w:val="0"/>
          <w:marTop w:val="50"/>
          <w:marBottom w:val="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7081">
          <w:marLeft w:val="432"/>
          <w:marRight w:val="0"/>
          <w:marTop w:val="50"/>
          <w:marBottom w:val="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8520">
          <w:marLeft w:val="432"/>
          <w:marRight w:val="0"/>
          <w:marTop w:val="50"/>
          <w:marBottom w:val="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308">
          <w:marLeft w:val="1152"/>
          <w:marRight w:val="0"/>
          <w:marTop w:val="50"/>
          <w:marBottom w:val="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68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774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009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624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83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232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082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505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3839">
          <w:marLeft w:val="54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0677">
          <w:marLeft w:val="54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3621">
          <w:marLeft w:val="54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7658">
          <w:marLeft w:val="54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171">
          <w:marLeft w:val="54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7930">
          <w:marLeft w:val="54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7779">
          <w:marLeft w:val="54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34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609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739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68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54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32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3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25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08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45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99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6503">
          <w:marLeft w:val="144"/>
          <w:marRight w:val="0"/>
          <w:marTop w:val="50"/>
          <w:marBottom w:val="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0862">
          <w:marLeft w:val="144"/>
          <w:marRight w:val="0"/>
          <w:marTop w:val="53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0562">
          <w:marLeft w:val="144"/>
          <w:marRight w:val="0"/>
          <w:marTop w:val="50"/>
          <w:marBottom w:val="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3038">
          <w:marLeft w:val="144"/>
          <w:marRight w:val="0"/>
          <w:marTop w:val="50"/>
          <w:marBottom w:val="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483">
          <w:marLeft w:val="144"/>
          <w:marRight w:val="0"/>
          <w:marTop w:val="50"/>
          <w:marBottom w:val="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4166">
          <w:marLeft w:val="144"/>
          <w:marRight w:val="0"/>
          <w:marTop w:val="50"/>
          <w:marBottom w:val="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5235">
          <w:marLeft w:val="144"/>
          <w:marRight w:val="0"/>
          <w:marTop w:val="50"/>
          <w:marBottom w:val="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7123">
          <w:marLeft w:val="144"/>
          <w:marRight w:val="0"/>
          <w:marTop w:val="50"/>
          <w:marBottom w:val="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9459">
          <w:marLeft w:val="144"/>
          <w:marRight w:val="0"/>
          <w:marTop w:val="50"/>
          <w:marBottom w:val="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9154">
          <w:marLeft w:val="144"/>
          <w:marRight w:val="0"/>
          <w:marTop w:val="50"/>
          <w:marBottom w:val="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5390">
          <w:marLeft w:val="547"/>
          <w:marRight w:val="0"/>
          <w:marTop w:val="8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8822">
          <w:marLeft w:val="547"/>
          <w:marRight w:val="0"/>
          <w:marTop w:val="8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6002">
          <w:marLeft w:val="547"/>
          <w:marRight w:val="0"/>
          <w:marTop w:val="8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296">
          <w:marLeft w:val="547"/>
          <w:marRight w:val="0"/>
          <w:marTop w:val="8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0060">
          <w:marLeft w:val="547"/>
          <w:marRight w:val="0"/>
          <w:marTop w:val="8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5265">
          <w:marLeft w:val="547"/>
          <w:marRight w:val="0"/>
          <w:marTop w:val="8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3368">
          <w:marLeft w:val="547"/>
          <w:marRight w:val="0"/>
          <w:marTop w:val="8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9102">
          <w:marLeft w:val="547"/>
          <w:marRight w:val="0"/>
          <w:marTop w:val="8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22579">
          <w:marLeft w:val="547"/>
          <w:marRight w:val="0"/>
          <w:marTop w:val="8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4283">
          <w:marLeft w:val="547"/>
          <w:marRight w:val="0"/>
          <w:marTop w:val="8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5595">
          <w:marLeft w:val="547"/>
          <w:marRight w:val="0"/>
          <w:marTop w:val="8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4130">
          <w:marLeft w:val="547"/>
          <w:marRight w:val="0"/>
          <w:marTop w:val="86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0259">
          <w:marLeft w:val="547"/>
          <w:marRight w:val="0"/>
          <w:marTop w:val="86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4463">
          <w:marLeft w:val="547"/>
          <w:marRight w:val="0"/>
          <w:marTop w:val="86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5877">
          <w:marLeft w:val="547"/>
          <w:marRight w:val="0"/>
          <w:marTop w:val="86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6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6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37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285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69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3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013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3398">
          <w:marLeft w:val="547"/>
          <w:marRight w:val="0"/>
          <w:marTop w:val="8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4506">
          <w:marLeft w:val="547"/>
          <w:marRight w:val="0"/>
          <w:marTop w:val="8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495">
          <w:marLeft w:val="547"/>
          <w:marRight w:val="0"/>
          <w:marTop w:val="8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3305">
          <w:marLeft w:val="547"/>
          <w:marRight w:val="0"/>
          <w:marTop w:val="8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3392">
          <w:marLeft w:val="547"/>
          <w:marRight w:val="0"/>
          <w:marTop w:val="8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9006">
          <w:marLeft w:val="547"/>
          <w:marRight w:val="0"/>
          <w:marTop w:val="8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4720">
          <w:marLeft w:val="547"/>
          <w:marRight w:val="0"/>
          <w:marTop w:val="8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087">
          <w:marLeft w:val="547"/>
          <w:marRight w:val="0"/>
          <w:marTop w:val="8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92650">
          <w:marLeft w:val="547"/>
          <w:marRight w:val="0"/>
          <w:marTop w:val="8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3125">
          <w:marLeft w:val="547"/>
          <w:marRight w:val="0"/>
          <w:marTop w:val="8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9709">
          <w:marLeft w:val="547"/>
          <w:marRight w:val="0"/>
          <w:marTop w:val="82"/>
          <w:marBottom w:val="1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9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2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5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4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8617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41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79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3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06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2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8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27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2151">
          <w:marLeft w:val="547"/>
          <w:marRight w:val="0"/>
          <w:marTop w:val="86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2565">
          <w:marLeft w:val="547"/>
          <w:marRight w:val="0"/>
          <w:marTop w:val="86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5182">
          <w:marLeft w:val="547"/>
          <w:marRight w:val="0"/>
          <w:marTop w:val="86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6547">
          <w:marLeft w:val="547"/>
          <w:marRight w:val="0"/>
          <w:marTop w:val="86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2460">
          <w:marLeft w:val="547"/>
          <w:marRight w:val="0"/>
          <w:marTop w:val="86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306">
          <w:marLeft w:val="547"/>
          <w:marRight w:val="0"/>
          <w:marTop w:val="86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0566">
          <w:marLeft w:val="547"/>
          <w:marRight w:val="0"/>
          <w:marTop w:val="86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2003">
          <w:marLeft w:val="547"/>
          <w:marRight w:val="0"/>
          <w:marTop w:val="86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0642">
          <w:marLeft w:val="54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171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6709">
          <w:marLeft w:val="1152"/>
          <w:marRight w:val="0"/>
          <w:marTop w:val="53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940">
          <w:marLeft w:val="1152"/>
          <w:marRight w:val="0"/>
          <w:marTop w:val="53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3908">
          <w:marLeft w:val="432"/>
          <w:marRight w:val="0"/>
          <w:marTop w:val="53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4222">
          <w:marLeft w:val="432"/>
          <w:marRight w:val="0"/>
          <w:marTop w:val="53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40065">
          <w:marLeft w:val="432"/>
          <w:marRight w:val="0"/>
          <w:marTop w:val="53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1841">
          <w:marLeft w:val="432"/>
          <w:marRight w:val="0"/>
          <w:marTop w:val="53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3464">
          <w:marLeft w:val="432"/>
          <w:marRight w:val="0"/>
          <w:marTop w:val="53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2057">
          <w:marLeft w:val="1152"/>
          <w:marRight w:val="0"/>
          <w:marTop w:val="53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2303">
          <w:marLeft w:val="432"/>
          <w:marRight w:val="0"/>
          <w:marTop w:val="53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0799">
          <w:marLeft w:val="432"/>
          <w:marRight w:val="0"/>
          <w:marTop w:val="53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7548">
          <w:marLeft w:val="54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4324">
          <w:marLeft w:val="54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1068">
          <w:marLeft w:val="54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532">
          <w:marLeft w:val="274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3469">
          <w:marLeft w:val="274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3668">
          <w:marLeft w:val="144"/>
          <w:marRight w:val="0"/>
          <w:marTop w:val="58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3745">
          <w:marLeft w:val="144"/>
          <w:marRight w:val="0"/>
          <w:marTop w:val="58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2483">
          <w:marLeft w:val="144"/>
          <w:marRight w:val="0"/>
          <w:marTop w:val="58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1246">
          <w:marLeft w:val="274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5388">
          <w:marLeft w:val="274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2648">
          <w:marLeft w:val="274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2233">
          <w:marLeft w:val="274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4246">
          <w:marLeft w:val="274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3729">
          <w:marLeft w:val="274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4056">
          <w:marLeft w:val="54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637">
          <w:marLeft w:val="54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366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90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02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601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712B72465A9949A60CF4A1FDED9D1A" ma:contentTypeVersion="0" ma:contentTypeDescription="Create a new document." ma:contentTypeScope="" ma:versionID="10e68613da66e88e85d4955ae7ad1e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257BE9-4B95-4837-BE4D-9371B486BD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A7736D-7BCD-48C7-BC6D-1376CECC51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5707C5-D186-4748-80D2-182D1E8329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419FA15-2CBE-4C21-B88C-F5BC1C88B9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9346</Words>
  <Characters>5328</Characters>
  <Application>Microsoft Office Word</Application>
  <DocSecurity>0</DocSecurity>
  <Lines>44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Meeting Minutes</vt:lpstr>
      <vt:lpstr>Meeting Minutes</vt:lpstr>
    </vt:vector>
  </TitlesOfParts>
  <Company>Telenor</Company>
  <LinksUpToDate>false</LinksUpToDate>
  <CharactersWithSpaces>14645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Steering Committee meeting</dc:subject>
  <dc:creator>Maija Ļaksa</dc:creator>
  <cp:lastModifiedBy>Aleksandrs Nemiro</cp:lastModifiedBy>
  <cp:revision>2</cp:revision>
  <cp:lastPrinted>2014-09-15T11:00:00Z</cp:lastPrinted>
  <dcterms:created xsi:type="dcterms:W3CDTF">2025-02-26T08:10:00Z</dcterms:created>
  <dcterms:modified xsi:type="dcterms:W3CDTF">2025-02-26T08:10:00Z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jonsdato">
    <vt:lpwstr>28.12.2001</vt:lpwstr>
  </property>
  <property fmtid="{D5CDD505-2E9C-101B-9397-08002B2CF9AE}" pid="3" name="Document type">
    <vt:lpwstr>Minutes</vt:lpwstr>
  </property>
  <property fmtid="{D5CDD505-2E9C-101B-9397-08002B2CF9AE}" pid="4" name="Meeting Date">
    <vt:lpwstr>2010-05-25T00:00:00Z</vt:lpwstr>
  </property>
  <property fmtid="{D5CDD505-2E9C-101B-9397-08002B2CF9AE}" pid="5" name="_NewReviewCycle">
    <vt:lpwstr/>
  </property>
  <property fmtid="{D5CDD505-2E9C-101B-9397-08002B2CF9AE}" pid="6" name="ContentTypeId">
    <vt:lpwstr>0x01010097712B72465A9949A60CF4A1FDED9D1A</vt:lpwstr>
  </property>
</Properties>
</file>